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A4249" w14:textId="6C652C06" w:rsidR="00184C9A" w:rsidRPr="004164E1" w:rsidRDefault="00184C9A">
      <w:pPr>
        <w:spacing w:line="360" w:lineRule="auto"/>
        <w:rPr>
          <w:ins w:id="0" w:author="Aaron Naidoo-Bagwell" w:date="2022-07-12T13:40:00Z"/>
          <w:rFonts w:ascii="Times New Roman" w:eastAsia="Arial" w:hAnsi="Times New Roman" w:cs="Times New Roman"/>
          <w:b/>
          <w:bCs/>
          <w:rPrChange w:id="1" w:author="Aaron Naidoo-Bagwell" w:date="2022-07-12T14:01:00Z">
            <w:rPr>
              <w:ins w:id="2" w:author="Aaron Naidoo-Bagwell" w:date="2022-07-12T13:40:00Z"/>
              <w:rFonts w:ascii="Arial" w:eastAsia="Arial" w:hAnsi="Arial" w:cs="Arial"/>
            </w:rPr>
          </w:rPrChange>
        </w:rPr>
        <w:pPrChange w:id="3" w:author="Aaron Naidoo-Bagwell" w:date="2022-07-12T14:00:00Z">
          <w:pPr/>
        </w:pPrChange>
      </w:pPr>
      <w:ins w:id="4" w:author="Aaron Naidoo-Bagwell" w:date="2022-07-12T13:40:00Z">
        <w:r w:rsidRPr="004164E1">
          <w:rPr>
            <w:rFonts w:ascii="Times New Roman" w:eastAsia="Arial" w:hAnsi="Times New Roman" w:cs="Times New Roman"/>
            <w:b/>
            <w:bCs/>
            <w:rPrChange w:id="5" w:author="Aaron Naidoo-Bagwell" w:date="2022-07-12T14:01:00Z">
              <w:rPr>
                <w:rFonts w:ascii="Arial" w:eastAsia="Arial" w:hAnsi="Arial" w:cs="Arial"/>
              </w:rPr>
            </w:rPrChange>
          </w:rPr>
          <w:t>Supplemental Material</w:t>
        </w:r>
      </w:ins>
      <w:ins w:id="6" w:author="Aaron Naidoo-Bagwell" w:date="2022-07-12T13:44:00Z">
        <w:r w:rsidRPr="004164E1">
          <w:rPr>
            <w:rFonts w:ascii="Times New Roman" w:eastAsia="Arial" w:hAnsi="Times New Roman" w:cs="Times New Roman"/>
            <w:b/>
            <w:bCs/>
            <w:rPrChange w:id="7" w:author="Aaron Naidoo-Bagwell" w:date="2022-07-12T14:01:00Z">
              <w:rPr>
                <w:rFonts w:ascii="Times New Roman" w:eastAsia="Arial" w:hAnsi="Times New Roman" w:cs="Times New Roman"/>
              </w:rPr>
            </w:rPrChange>
          </w:rPr>
          <w:t xml:space="preserve">: </w:t>
        </w:r>
      </w:ins>
      <w:ins w:id="8" w:author="Aaron Naidoo-Bagwell" w:date="2022-07-12T13:45:00Z">
        <w:r w:rsidRPr="004164E1">
          <w:rPr>
            <w:rFonts w:ascii="Times New Roman" w:eastAsia="Arial" w:hAnsi="Times New Roman" w:cs="Times New Roman"/>
            <w:b/>
            <w:bCs/>
            <w:rPrChange w:id="9" w:author="Aaron Naidoo-Bagwell" w:date="2022-07-12T14:01:00Z">
              <w:rPr>
                <w:rFonts w:ascii="Times New Roman" w:eastAsia="Arial" w:hAnsi="Times New Roman" w:cs="Times New Roman"/>
              </w:rPr>
            </w:rPrChange>
          </w:rPr>
          <w:t xml:space="preserve">A diatom extension of the </w:t>
        </w:r>
      </w:ins>
      <w:r w:rsidR="00BF4896">
        <w:rPr>
          <w:rFonts w:ascii="Times New Roman" w:eastAsia="Arial" w:hAnsi="Times New Roman" w:cs="Times New Roman"/>
          <w:b/>
          <w:bCs/>
        </w:rPr>
        <w:t>c</w:t>
      </w:r>
      <w:ins w:id="10" w:author="Aaron Naidoo-Bagwell" w:date="2022-07-12T13:45:00Z">
        <w:r w:rsidRPr="004164E1">
          <w:rPr>
            <w:rFonts w:ascii="Times New Roman" w:eastAsia="Arial" w:hAnsi="Times New Roman" w:cs="Times New Roman"/>
            <w:b/>
            <w:bCs/>
            <w:rPrChange w:id="11" w:author="Aaron Naidoo-Bagwell" w:date="2022-07-12T14:01:00Z">
              <w:rPr>
                <w:rFonts w:ascii="Times New Roman" w:eastAsia="Arial" w:hAnsi="Times New Roman" w:cs="Times New Roman"/>
              </w:rPr>
            </w:rPrChange>
          </w:rPr>
          <w:t xml:space="preserve">GEnIE Earth system model – </w:t>
        </w:r>
      </w:ins>
      <w:r w:rsidR="00BF4896">
        <w:rPr>
          <w:rFonts w:ascii="Times New Roman" w:eastAsia="Arial" w:hAnsi="Times New Roman" w:cs="Times New Roman"/>
          <w:b/>
          <w:bCs/>
        </w:rPr>
        <w:t>EcoGEnIE 2.0</w:t>
      </w:r>
    </w:p>
    <w:p w14:paraId="2C078E63" w14:textId="48FA845B" w:rsidR="00AB036F" w:rsidRPr="004E3512" w:rsidRDefault="00DF51AF">
      <w:pPr>
        <w:spacing w:line="360" w:lineRule="auto"/>
        <w:rPr>
          <w:rFonts w:ascii="Times New Roman" w:eastAsia="Arial" w:hAnsi="Times New Roman" w:cs="Times New Roman"/>
          <w:sz w:val="20"/>
          <w:szCs w:val="20"/>
          <w:rPrChange w:id="12" w:author="Aaron Naidoo-Bagwell" w:date="2022-07-18T12:11:00Z">
            <w:rPr>
              <w:rFonts w:ascii="Arial" w:eastAsia="Arial" w:hAnsi="Arial" w:cs="Arial"/>
            </w:rPr>
          </w:rPrChange>
        </w:rPr>
        <w:pPrChange w:id="13" w:author="Aaron Naidoo-Bagwell" w:date="2022-07-12T14:00:00Z">
          <w:pPr/>
        </w:pPrChange>
      </w:pPr>
      <w:del w:id="14" w:author="Aaron Naidoo-Bagwell" w:date="2022-07-19T10:52:00Z">
        <w:r w:rsidRPr="004E3512" w:rsidDel="00F633D3">
          <w:rPr>
            <w:rFonts w:ascii="Times New Roman" w:eastAsia="Arial" w:hAnsi="Times New Roman" w:cs="Times New Roman"/>
            <w:sz w:val="20"/>
            <w:szCs w:val="20"/>
            <w:rPrChange w:id="15" w:author="Aaron Naidoo-Bagwell" w:date="2022-07-18T12:11:00Z">
              <w:rPr>
                <w:rFonts w:ascii="Arial" w:eastAsia="Arial" w:hAnsi="Arial" w:cs="Arial"/>
              </w:rPr>
            </w:rPrChange>
          </w:rPr>
          <w:delText>d</w:delText>
        </w:r>
        <w:r w:rsidR="1337CD56" w:rsidRPr="004E3512" w:rsidDel="00F633D3">
          <w:rPr>
            <w:rFonts w:ascii="Times New Roman" w:eastAsia="Arial" w:hAnsi="Times New Roman" w:cs="Times New Roman"/>
            <w:sz w:val="20"/>
            <w:szCs w:val="20"/>
            <w:rPrChange w:id="16" w:author="Aaron Naidoo-Bagwell" w:date="2022-07-18T12:11:00Z">
              <w:rPr>
                <w:rFonts w:ascii="Arial" w:eastAsia="Arial" w:hAnsi="Arial" w:cs="Arial"/>
              </w:rPr>
            </w:rPrChange>
          </w:rPr>
          <w:delText>GEnIE</w:delText>
        </w:r>
      </w:del>
      <w:r w:rsidR="00BF4896">
        <w:rPr>
          <w:rFonts w:ascii="Times New Roman" w:eastAsia="Arial" w:hAnsi="Times New Roman" w:cs="Times New Roman"/>
          <w:sz w:val="20"/>
          <w:szCs w:val="20"/>
        </w:rPr>
        <w:t>EcoGEnIE 2.0</w:t>
      </w:r>
      <w:r w:rsidR="1337CD56" w:rsidRPr="004E3512">
        <w:rPr>
          <w:rFonts w:ascii="Times New Roman" w:eastAsia="Arial" w:hAnsi="Times New Roman" w:cs="Times New Roman"/>
          <w:sz w:val="20"/>
          <w:szCs w:val="20"/>
          <w:rPrChange w:id="17" w:author="Aaron Naidoo-Bagwell" w:date="2022-07-18T12:11:00Z">
            <w:rPr>
              <w:rFonts w:ascii="Arial" w:eastAsia="Arial" w:hAnsi="Arial" w:cs="Arial"/>
            </w:rPr>
          </w:rPrChange>
        </w:rPr>
        <w:t xml:space="preserve"> is a trait-based functional type ecosystem model developed from EcoGEnIE</w:t>
      </w:r>
      <w:r w:rsidR="00BF4896">
        <w:rPr>
          <w:rFonts w:ascii="Times New Roman" w:eastAsia="Arial" w:hAnsi="Times New Roman" w:cs="Times New Roman"/>
          <w:sz w:val="20"/>
          <w:szCs w:val="20"/>
        </w:rPr>
        <w:t xml:space="preserve"> </w:t>
      </w:r>
      <w:r w:rsidR="1337CD56" w:rsidRPr="004E3512">
        <w:rPr>
          <w:rFonts w:ascii="Times New Roman" w:eastAsia="Arial" w:hAnsi="Times New Roman" w:cs="Times New Roman"/>
          <w:sz w:val="20"/>
          <w:szCs w:val="20"/>
          <w:rPrChange w:id="18" w:author="Aaron Naidoo-Bagwell" w:date="2022-07-18T12:11:00Z">
            <w:rPr>
              <w:rFonts w:ascii="Arial" w:eastAsia="Arial" w:hAnsi="Arial" w:cs="Arial"/>
            </w:rPr>
          </w:rPrChange>
        </w:rPr>
        <w:t xml:space="preserve">1.0 </w:t>
      </w:r>
      <w:del w:id="19" w:author="Aaron Naidoo-Bagwell" w:date="2022-07-12T13:42:00Z">
        <w:r w:rsidR="1337CD56" w:rsidRPr="004E3512" w:rsidDel="00184C9A">
          <w:rPr>
            <w:rFonts w:ascii="Times New Roman" w:eastAsia="Arial" w:hAnsi="Times New Roman" w:cs="Times New Roman"/>
            <w:sz w:val="20"/>
            <w:szCs w:val="20"/>
            <w:rPrChange w:id="20" w:author="Aaron Naidoo-Bagwell" w:date="2022-07-18T12:11:00Z">
              <w:rPr>
                <w:rFonts w:ascii="Arial" w:eastAsia="Arial" w:hAnsi="Arial" w:cs="Arial"/>
              </w:rPr>
            </w:rPrChange>
          </w:rPr>
          <w:delText>(Ward et al., 2018)</w:delText>
        </w:r>
      </w:del>
      <w:r w:rsidR="00184C9A" w:rsidRPr="004E3512">
        <w:rPr>
          <w:rFonts w:ascii="Times New Roman" w:eastAsia="Arial" w:hAnsi="Times New Roman" w:cs="Times New Roman"/>
          <w:sz w:val="20"/>
          <w:szCs w:val="20"/>
          <w:rPrChange w:id="21" w:author="Aaron Naidoo-Bagwell" w:date="2022-07-18T12:11:00Z">
            <w:rPr>
              <w:rFonts w:ascii="Times New Roman" w:eastAsia="Arial" w:hAnsi="Times New Roman" w:cs="Times New Roman"/>
            </w:rPr>
          </w:rPrChange>
        </w:rPr>
        <w:fldChar w:fldCharType="begin"/>
      </w:r>
      <w:r w:rsidR="00184C9A" w:rsidRPr="004E3512">
        <w:rPr>
          <w:rFonts w:ascii="Times New Roman" w:eastAsia="Arial" w:hAnsi="Times New Roman" w:cs="Times New Roman"/>
          <w:sz w:val="20"/>
          <w:szCs w:val="20"/>
          <w:rPrChange w:id="22" w:author="Aaron Naidoo-Bagwell" w:date="2022-07-18T12:11:00Z">
            <w:rPr>
              <w:rFonts w:ascii="Times New Roman" w:eastAsia="Arial" w:hAnsi="Times New Roman" w:cs="Times New Roman"/>
            </w:rPr>
          </w:rPrChange>
        </w:rPr>
        <w:instrText xml:space="preserve"> ADDIN EN.CITE &lt;EndNote&gt;&lt;Cite&gt;&lt;Author&gt;Ward&lt;/Author&gt;&lt;Year&gt;2018&lt;/Year&gt;&lt;RecNum&gt;1&lt;/RecNum&gt;&lt;DisplayText&gt;(Ward et al., 2018)&lt;/DisplayText&gt;&lt;record&gt;&lt;rec-number&gt;1&lt;/rec-number&gt;&lt;foreign-keys&gt;&lt;key app="EN" db-id="atww9d2x32w0ssew0aevt2vu990a5z5dv9ws" timestamp="1636713368"&gt;1&lt;/key&gt;&lt;/foreign-keys&gt;&lt;ref-type name="Journal Article"&gt;17&lt;/ref-type&gt;&lt;contributors&gt;&lt;authors&gt;&lt;author&gt;Ward, B. A.&lt;/author&gt;&lt;author&gt;Wilson, J. D.&lt;/author&gt;&lt;author&gt;Death, R. M.&lt;/author&gt;&lt;author&gt;Monteiro, F. M.&lt;/author&gt;&lt;author&gt;Yool, A.&lt;/author&gt;&lt;author&gt;Ridgwell, A.&lt;/author&gt;&lt;/authors&gt;&lt;/contributors&gt;&lt;titles&gt;&lt;title&gt;EcoGEnIE 1.0: plankton ecology in the cGEnIE Earth system model&lt;/title&gt;&lt;secondary-title&gt;Geosci. Model Dev.&lt;/secondary-title&gt;&lt;/titles&gt;&lt;periodical&gt;&lt;full-title&gt;Geosci. Model Dev.&lt;/full-title&gt;&lt;/periodical&gt;&lt;pages&gt;4241-4267&lt;/pages&gt;&lt;volume&gt;11&lt;/volume&gt;&lt;number&gt;10&lt;/number&gt;&lt;dates&gt;&lt;year&gt;2018&lt;/year&gt;&lt;/dates&gt;&lt;publisher&gt;Copernicus Publications&lt;/publisher&gt;&lt;isbn&gt;1991-9603&lt;/isbn&gt;&lt;urls&gt;&lt;related-urls&gt;&lt;url&gt;https://gmd.copernicus.org/articles/11/4241/2018/&lt;/url&gt;&lt;/related-urls&gt;&lt;/urls&gt;&lt;electronic-resource-num&gt;https://doi.org/10.5194/gmd-11-4241-2018&lt;/electronic-resource-num&gt;&lt;/record&gt;&lt;/Cite&gt;&lt;/EndNote&gt;</w:instrText>
      </w:r>
      <w:r w:rsidR="00184C9A" w:rsidRPr="004E3512">
        <w:rPr>
          <w:rFonts w:ascii="Times New Roman" w:eastAsia="Arial" w:hAnsi="Times New Roman" w:cs="Times New Roman"/>
          <w:sz w:val="20"/>
          <w:szCs w:val="20"/>
          <w:rPrChange w:id="23" w:author="Aaron Naidoo-Bagwell" w:date="2022-07-18T12:11:00Z">
            <w:rPr>
              <w:rFonts w:ascii="Times New Roman" w:eastAsia="Arial" w:hAnsi="Times New Roman" w:cs="Times New Roman"/>
            </w:rPr>
          </w:rPrChange>
        </w:rPr>
        <w:fldChar w:fldCharType="separate"/>
      </w:r>
      <w:r w:rsidR="00184C9A" w:rsidRPr="004E3512">
        <w:rPr>
          <w:rFonts w:ascii="Times New Roman" w:eastAsia="Arial" w:hAnsi="Times New Roman" w:cs="Times New Roman"/>
          <w:noProof/>
          <w:sz w:val="20"/>
          <w:szCs w:val="20"/>
          <w:rPrChange w:id="24" w:author="Aaron Naidoo-Bagwell" w:date="2022-07-18T12:11:00Z">
            <w:rPr>
              <w:rFonts w:ascii="Times New Roman" w:eastAsia="Arial" w:hAnsi="Times New Roman" w:cs="Times New Roman"/>
              <w:noProof/>
            </w:rPr>
          </w:rPrChange>
        </w:rPr>
        <w:t>(Ward et al., 2018)</w:t>
      </w:r>
      <w:r w:rsidR="00184C9A" w:rsidRPr="004E3512">
        <w:rPr>
          <w:rFonts w:ascii="Times New Roman" w:eastAsia="Arial" w:hAnsi="Times New Roman" w:cs="Times New Roman"/>
          <w:sz w:val="20"/>
          <w:szCs w:val="20"/>
          <w:rPrChange w:id="25" w:author="Aaron Naidoo-Bagwell" w:date="2022-07-18T12:11:00Z">
            <w:rPr>
              <w:rFonts w:ascii="Times New Roman" w:eastAsia="Arial" w:hAnsi="Times New Roman" w:cs="Times New Roman"/>
            </w:rPr>
          </w:rPrChange>
        </w:rPr>
        <w:fldChar w:fldCharType="end"/>
      </w:r>
      <w:r w:rsidR="1337CD56" w:rsidRPr="004E3512">
        <w:rPr>
          <w:rFonts w:ascii="Times New Roman" w:eastAsia="Arial" w:hAnsi="Times New Roman" w:cs="Times New Roman"/>
          <w:sz w:val="20"/>
          <w:szCs w:val="20"/>
          <w:rPrChange w:id="26" w:author="Aaron Naidoo-Bagwell" w:date="2022-07-18T12:11:00Z">
            <w:rPr>
              <w:rFonts w:ascii="Arial" w:eastAsia="Arial" w:hAnsi="Arial" w:cs="Arial"/>
            </w:rPr>
          </w:rPrChange>
        </w:rPr>
        <w:t xml:space="preserve"> to include diatom dynamics</w:t>
      </w:r>
      <w:r w:rsidRPr="004E3512">
        <w:rPr>
          <w:rFonts w:ascii="Times New Roman" w:eastAsia="Arial" w:hAnsi="Times New Roman" w:cs="Times New Roman"/>
          <w:sz w:val="20"/>
          <w:szCs w:val="20"/>
          <w:rPrChange w:id="27" w:author="Aaron Naidoo-Bagwell" w:date="2022-07-18T12:11:00Z">
            <w:rPr>
              <w:rFonts w:ascii="Arial" w:eastAsia="Arial" w:hAnsi="Arial" w:cs="Arial"/>
            </w:rPr>
          </w:rPrChange>
        </w:rPr>
        <w:t xml:space="preserve"> and silicon cycle</w:t>
      </w:r>
      <w:r w:rsidR="1337CD56" w:rsidRPr="004E3512">
        <w:rPr>
          <w:rFonts w:ascii="Times New Roman" w:eastAsia="Arial" w:hAnsi="Times New Roman" w:cs="Times New Roman"/>
          <w:sz w:val="20"/>
          <w:szCs w:val="20"/>
          <w:rPrChange w:id="28" w:author="Aaron Naidoo-Bagwell" w:date="2022-07-18T12:11:00Z">
            <w:rPr>
              <w:rFonts w:ascii="Arial" w:eastAsia="Arial" w:hAnsi="Arial" w:cs="Arial"/>
            </w:rPr>
          </w:rPrChange>
        </w:rPr>
        <w:t xml:space="preserve"> in the</w:t>
      </w:r>
      <w:ins w:id="29" w:author="Aaron Naidoo-Bagwell" w:date="2022-07-27T10:19:00Z">
        <w:r w:rsidR="00AE7308">
          <w:rPr>
            <w:rFonts w:ascii="Times New Roman" w:eastAsia="Arial" w:hAnsi="Times New Roman" w:cs="Times New Roman"/>
            <w:sz w:val="20"/>
            <w:szCs w:val="20"/>
          </w:rPr>
          <w:t xml:space="preserve"> Earth System model</w:t>
        </w:r>
      </w:ins>
      <w:del w:id="30" w:author="Aaron Naidoo-Bagwell" w:date="2022-07-27T10:19:00Z">
        <w:r w:rsidR="1337CD56" w:rsidRPr="004E3512" w:rsidDel="00AE7308">
          <w:rPr>
            <w:rFonts w:ascii="Times New Roman" w:eastAsia="Arial" w:hAnsi="Times New Roman" w:cs="Times New Roman"/>
            <w:sz w:val="20"/>
            <w:szCs w:val="20"/>
            <w:rPrChange w:id="31" w:author="Aaron Naidoo-Bagwell" w:date="2022-07-18T12:11:00Z">
              <w:rPr>
                <w:rFonts w:ascii="Arial" w:eastAsia="Arial" w:hAnsi="Arial" w:cs="Arial"/>
              </w:rPr>
            </w:rPrChange>
          </w:rPr>
          <w:delText xml:space="preserve"> ocean</w:delText>
        </w:r>
      </w:del>
      <w:r w:rsidR="1337CD56" w:rsidRPr="004E3512">
        <w:rPr>
          <w:rFonts w:ascii="Times New Roman" w:eastAsia="Arial" w:hAnsi="Times New Roman" w:cs="Times New Roman"/>
          <w:sz w:val="20"/>
          <w:szCs w:val="20"/>
          <w:rPrChange w:id="32" w:author="Aaron Naidoo-Bagwell" w:date="2022-07-18T12:11:00Z">
            <w:rPr>
              <w:rFonts w:ascii="Arial" w:eastAsia="Arial" w:hAnsi="Arial" w:cs="Arial"/>
            </w:rPr>
          </w:rPrChange>
        </w:rPr>
        <w:t>. EcoGEnIE 1.0 captures the dynamic of size classes of phytoplankton and zooplankton based on allometric relationships for</w:t>
      </w:r>
      <w:r w:rsidR="004F3446" w:rsidRPr="004E3512">
        <w:rPr>
          <w:rFonts w:ascii="Times New Roman" w:eastAsia="Arial" w:hAnsi="Times New Roman" w:cs="Times New Roman"/>
          <w:sz w:val="20"/>
          <w:szCs w:val="20"/>
          <w:rPrChange w:id="33" w:author="Aaron Naidoo-Bagwell" w:date="2022-07-18T12:11:00Z">
            <w:rPr>
              <w:rFonts w:ascii="Arial" w:eastAsia="Arial" w:hAnsi="Arial" w:cs="Arial"/>
            </w:rPr>
          </w:rPrChange>
        </w:rPr>
        <w:t>, e.g.,</w:t>
      </w:r>
      <w:r w:rsidR="1337CD56" w:rsidRPr="004E3512">
        <w:rPr>
          <w:rFonts w:ascii="Times New Roman" w:eastAsia="Arial" w:hAnsi="Times New Roman" w:cs="Times New Roman"/>
          <w:sz w:val="20"/>
          <w:szCs w:val="20"/>
          <w:rPrChange w:id="34" w:author="Aaron Naidoo-Bagwell" w:date="2022-07-18T12:11:00Z">
            <w:rPr>
              <w:rFonts w:ascii="Arial" w:eastAsia="Arial" w:hAnsi="Arial" w:cs="Arial"/>
            </w:rPr>
          </w:rPrChange>
        </w:rPr>
        <w:t xml:space="preserve"> uptake rate, grazing rate</w:t>
      </w:r>
      <w:r w:rsidR="004F3446" w:rsidRPr="004E3512">
        <w:rPr>
          <w:rFonts w:ascii="Times New Roman" w:eastAsia="Arial" w:hAnsi="Times New Roman" w:cs="Times New Roman"/>
          <w:sz w:val="20"/>
          <w:szCs w:val="20"/>
          <w:rPrChange w:id="35" w:author="Aaron Naidoo-Bagwell" w:date="2022-07-18T12:11:00Z">
            <w:rPr>
              <w:rFonts w:ascii="Arial" w:eastAsia="Arial" w:hAnsi="Arial" w:cs="Arial"/>
            </w:rPr>
          </w:rPrChange>
        </w:rPr>
        <w:t xml:space="preserve"> and</w:t>
      </w:r>
      <w:r w:rsidR="1337CD56" w:rsidRPr="004E3512">
        <w:rPr>
          <w:rFonts w:ascii="Times New Roman" w:eastAsia="Arial" w:hAnsi="Times New Roman" w:cs="Times New Roman"/>
          <w:sz w:val="20"/>
          <w:szCs w:val="20"/>
          <w:rPrChange w:id="36" w:author="Aaron Naidoo-Bagwell" w:date="2022-07-18T12:11:00Z">
            <w:rPr>
              <w:rFonts w:ascii="Arial" w:eastAsia="Arial" w:hAnsi="Arial" w:cs="Arial"/>
            </w:rPr>
          </w:rPrChange>
        </w:rPr>
        <w:t xml:space="preserve"> nutrient affinity. </w:t>
      </w:r>
      <w:del w:id="37" w:author="Aaron Naidoo-Bagwell" w:date="2022-07-19T10:52:00Z">
        <w:r w:rsidR="00642125" w:rsidRPr="004E3512" w:rsidDel="00F633D3">
          <w:rPr>
            <w:rFonts w:ascii="Times New Roman" w:eastAsia="Arial" w:hAnsi="Times New Roman" w:cs="Times New Roman"/>
            <w:sz w:val="20"/>
            <w:szCs w:val="20"/>
            <w:rPrChange w:id="38" w:author="Aaron Naidoo-Bagwell" w:date="2022-07-18T12:11:00Z">
              <w:rPr>
                <w:rFonts w:ascii="Arial" w:eastAsia="Arial" w:hAnsi="Arial" w:cs="Arial"/>
              </w:rPr>
            </w:rPrChange>
          </w:rPr>
          <w:delText>d</w:delText>
        </w:r>
        <w:r w:rsidR="1337CD56" w:rsidRPr="004E3512" w:rsidDel="00F633D3">
          <w:rPr>
            <w:rFonts w:ascii="Times New Roman" w:eastAsia="Arial" w:hAnsi="Times New Roman" w:cs="Times New Roman"/>
            <w:sz w:val="20"/>
            <w:szCs w:val="20"/>
            <w:rPrChange w:id="39" w:author="Aaron Naidoo-Bagwell" w:date="2022-07-18T12:11:00Z">
              <w:rPr>
                <w:rFonts w:ascii="Arial" w:eastAsia="Arial" w:hAnsi="Arial" w:cs="Arial"/>
              </w:rPr>
            </w:rPrChange>
          </w:rPr>
          <w:delText>GEnIE</w:delText>
        </w:r>
      </w:del>
      <w:r w:rsidR="00BF4896">
        <w:rPr>
          <w:rFonts w:ascii="Times New Roman" w:eastAsia="Arial" w:hAnsi="Times New Roman" w:cs="Times New Roman"/>
          <w:sz w:val="20"/>
          <w:szCs w:val="20"/>
        </w:rPr>
        <w:t>EcoGEnIE 2.0</w:t>
      </w:r>
      <w:r w:rsidR="1337CD56" w:rsidRPr="004E3512">
        <w:rPr>
          <w:rFonts w:ascii="Times New Roman" w:eastAsia="Arial" w:hAnsi="Times New Roman" w:cs="Times New Roman"/>
          <w:sz w:val="20"/>
          <w:szCs w:val="20"/>
          <w:rPrChange w:id="40" w:author="Aaron Naidoo-Bagwell" w:date="2022-07-18T12:11:00Z">
            <w:rPr>
              <w:rFonts w:ascii="Arial" w:eastAsia="Arial" w:hAnsi="Arial" w:cs="Arial"/>
            </w:rPr>
          </w:rPrChange>
        </w:rPr>
        <w:t xml:space="preserve"> depicts three</w:t>
      </w:r>
      <w:r w:rsidR="00BF4896">
        <w:rPr>
          <w:rFonts w:ascii="Times New Roman" w:eastAsia="Arial" w:hAnsi="Times New Roman" w:cs="Times New Roman"/>
          <w:sz w:val="20"/>
          <w:szCs w:val="20"/>
        </w:rPr>
        <w:t xml:space="preserve"> new</w:t>
      </w:r>
      <w:r w:rsidR="1337CD56" w:rsidRPr="004E3512">
        <w:rPr>
          <w:rFonts w:ascii="Times New Roman" w:eastAsia="Arial" w:hAnsi="Times New Roman" w:cs="Times New Roman"/>
          <w:sz w:val="20"/>
          <w:szCs w:val="20"/>
          <w:rPrChange w:id="41" w:author="Aaron Naidoo-Bagwell" w:date="2022-07-18T12:11:00Z">
            <w:rPr>
              <w:rFonts w:ascii="Arial" w:eastAsia="Arial" w:hAnsi="Arial" w:cs="Arial"/>
            </w:rPr>
          </w:rPrChange>
        </w:rPr>
        <w:t xml:space="preserve"> functional phytoplankton groups: picoplankton, </w:t>
      </w:r>
      <w:proofErr w:type="gramStart"/>
      <w:r w:rsidR="1337CD56" w:rsidRPr="004E3512">
        <w:rPr>
          <w:rFonts w:ascii="Times New Roman" w:eastAsia="Arial" w:hAnsi="Times New Roman" w:cs="Times New Roman"/>
          <w:sz w:val="20"/>
          <w:szCs w:val="20"/>
          <w:rPrChange w:id="42" w:author="Aaron Naidoo-Bagwell" w:date="2022-07-18T12:11:00Z">
            <w:rPr>
              <w:rFonts w:ascii="Arial" w:eastAsia="Arial" w:hAnsi="Arial" w:cs="Arial"/>
            </w:rPr>
          </w:rPrChange>
        </w:rPr>
        <w:t>eukaryote</w:t>
      </w:r>
      <w:proofErr w:type="gramEnd"/>
      <w:r w:rsidR="1337CD56" w:rsidRPr="004E3512">
        <w:rPr>
          <w:rFonts w:ascii="Times New Roman" w:eastAsia="Arial" w:hAnsi="Times New Roman" w:cs="Times New Roman"/>
          <w:sz w:val="20"/>
          <w:szCs w:val="20"/>
          <w:rPrChange w:id="43" w:author="Aaron Naidoo-Bagwell" w:date="2022-07-18T12:11:00Z">
            <w:rPr>
              <w:rFonts w:ascii="Arial" w:eastAsia="Arial" w:hAnsi="Arial" w:cs="Arial"/>
            </w:rPr>
          </w:rPrChange>
        </w:rPr>
        <w:t xml:space="preserve"> and diatoms, each with two to three size classes relevant to their type (Table S1). To distinguish the different groups of phytoplankton, we used the allometric relationships defined by </w:t>
      </w:r>
      <w:r w:rsidR="00184C9A" w:rsidRPr="004E3512">
        <w:rPr>
          <w:rFonts w:ascii="Times New Roman" w:eastAsia="Arial" w:hAnsi="Times New Roman" w:cs="Times New Roman"/>
          <w:sz w:val="20"/>
          <w:szCs w:val="20"/>
          <w:rPrChange w:id="44" w:author="Aaron Naidoo-Bagwell" w:date="2022-07-18T12:11:00Z">
            <w:rPr>
              <w:rFonts w:ascii="Times New Roman" w:eastAsia="Arial" w:hAnsi="Times New Roman" w:cs="Times New Roman"/>
            </w:rPr>
          </w:rPrChange>
        </w:rPr>
        <w:fldChar w:fldCharType="begin"/>
      </w:r>
      <w:r w:rsidR="00184C9A" w:rsidRPr="004E3512">
        <w:rPr>
          <w:rFonts w:ascii="Times New Roman" w:eastAsia="Arial" w:hAnsi="Times New Roman" w:cs="Times New Roman"/>
          <w:sz w:val="20"/>
          <w:szCs w:val="20"/>
          <w:rPrChange w:id="45" w:author="Aaron Naidoo-Bagwell" w:date="2022-07-18T12:11:00Z">
            <w:rPr>
              <w:rFonts w:ascii="Times New Roman" w:eastAsia="Arial" w:hAnsi="Times New Roman" w:cs="Times New Roman"/>
            </w:rPr>
          </w:rPrChange>
        </w:rPr>
        <w:instrText xml:space="preserve"> ADDIN EN.CITE &lt;EndNote&gt;&lt;Cite&gt;&lt;Author&gt;Dutkiewicz&lt;/Author&gt;&lt;Year&gt;2020&lt;/Year&gt;&lt;RecNum&gt;101&lt;/RecNum&gt;&lt;DisplayText&gt;(Dutkiewicz et al., 2020)&lt;/DisplayText&gt;&lt;record&gt;&lt;rec-number&gt;101&lt;/rec-number&gt;&lt;foreign-keys&gt;&lt;key app="EN" db-id="atww9d2x32w0ssew0aevt2vu990a5z5dv9ws" timestamp="1652189627"&gt;101&lt;/key&gt;&lt;/foreign-keys&gt;&lt;ref-type name="Journal Article"&gt;17&lt;/ref-type&gt;&lt;contributors&gt;&lt;authors&gt;&lt;author&gt;Dutkiewicz, S.&lt;/author&gt;&lt;author&gt;Cermeno, P.&lt;/author&gt;&lt;author&gt;Jahn, O.&lt;/author&gt;&lt;author&gt;Follows, M. J.&lt;/author&gt;&lt;author&gt;Hickman, A. E.&lt;/author&gt;&lt;author&gt;Taniguchi, D. A. A.&lt;/author&gt;&lt;author&gt;Ward, B. A.&lt;/author&gt;&lt;/authors&gt;&lt;/contributors&gt;&lt;titles&gt;&lt;title&gt;Dimensions of marine phytoplankton diversity&lt;/title&gt;&lt;secondary-title&gt;Biogeosciences&lt;/secondary-title&gt;&lt;/titles&gt;&lt;periodical&gt;&lt;full-title&gt;Biogeosciences&lt;/full-title&gt;&lt;/periodical&gt;&lt;pages&gt;609-634&lt;/pages&gt;&lt;volume&gt;17&lt;/volume&gt;&lt;number&gt;3&lt;/number&gt;&lt;dates&gt;&lt;year&gt;2020&lt;/year&gt;&lt;/dates&gt;&lt;publisher&gt;Copernicus Publications&lt;/publisher&gt;&lt;isbn&gt;1726-4189&lt;/isbn&gt;&lt;urls&gt;&lt;related-urls&gt;&lt;url&gt;https://bg.copernicus.org/articles/17/609/2020/&lt;/url&gt;&lt;/related-urls&gt;&lt;/urls&gt;&lt;electronic-resource-num&gt;10.5194/bg-17-609-2020&lt;/electronic-resource-num&gt;&lt;/record&gt;&lt;/Cite&gt;&lt;/EndNote&gt;</w:instrText>
      </w:r>
      <w:r w:rsidR="00184C9A" w:rsidRPr="004E3512">
        <w:rPr>
          <w:rFonts w:ascii="Times New Roman" w:eastAsia="Arial" w:hAnsi="Times New Roman" w:cs="Times New Roman"/>
          <w:sz w:val="20"/>
          <w:szCs w:val="20"/>
          <w:rPrChange w:id="46" w:author="Aaron Naidoo-Bagwell" w:date="2022-07-18T12:11:00Z">
            <w:rPr>
              <w:rFonts w:ascii="Times New Roman" w:eastAsia="Arial" w:hAnsi="Times New Roman" w:cs="Times New Roman"/>
            </w:rPr>
          </w:rPrChange>
        </w:rPr>
        <w:fldChar w:fldCharType="separate"/>
      </w:r>
      <w:r w:rsidR="00184C9A" w:rsidRPr="004E3512">
        <w:rPr>
          <w:rFonts w:ascii="Times New Roman" w:eastAsia="Arial" w:hAnsi="Times New Roman" w:cs="Times New Roman"/>
          <w:noProof/>
          <w:sz w:val="20"/>
          <w:szCs w:val="20"/>
          <w:rPrChange w:id="47" w:author="Aaron Naidoo-Bagwell" w:date="2022-07-18T12:11:00Z">
            <w:rPr>
              <w:rFonts w:ascii="Times New Roman" w:eastAsia="Arial" w:hAnsi="Times New Roman" w:cs="Times New Roman"/>
              <w:noProof/>
            </w:rPr>
          </w:rPrChange>
        </w:rPr>
        <w:t>(Dutkiewicz et al., 2020)</w:t>
      </w:r>
      <w:r w:rsidR="00184C9A" w:rsidRPr="004E3512">
        <w:rPr>
          <w:rFonts w:ascii="Times New Roman" w:eastAsia="Arial" w:hAnsi="Times New Roman" w:cs="Times New Roman"/>
          <w:sz w:val="20"/>
          <w:szCs w:val="20"/>
          <w:rPrChange w:id="48" w:author="Aaron Naidoo-Bagwell" w:date="2022-07-18T12:11:00Z">
            <w:rPr>
              <w:rFonts w:ascii="Times New Roman" w:eastAsia="Arial" w:hAnsi="Times New Roman" w:cs="Times New Roman"/>
            </w:rPr>
          </w:rPrChange>
        </w:rPr>
        <w:fldChar w:fldCharType="end"/>
      </w:r>
      <w:ins w:id="49" w:author="Aaron Naidoo-Bagwell" w:date="2022-07-12T13:42:00Z">
        <w:r w:rsidR="00184C9A" w:rsidRPr="004E3512">
          <w:rPr>
            <w:rFonts w:ascii="Times New Roman" w:eastAsia="Arial" w:hAnsi="Times New Roman" w:cs="Times New Roman"/>
            <w:sz w:val="20"/>
            <w:szCs w:val="20"/>
            <w:rPrChange w:id="50" w:author="Aaron Naidoo-Bagwell" w:date="2022-07-18T12:11:00Z">
              <w:rPr>
                <w:rFonts w:ascii="Times New Roman" w:eastAsia="Arial" w:hAnsi="Times New Roman" w:cs="Times New Roman"/>
              </w:rPr>
            </w:rPrChange>
          </w:rPr>
          <w:t xml:space="preserve"> </w:t>
        </w:r>
      </w:ins>
      <w:del w:id="51" w:author="Aaron Naidoo-Bagwell" w:date="2022-07-12T13:42:00Z">
        <w:r w:rsidR="1337CD56" w:rsidRPr="004E3512" w:rsidDel="00184C9A">
          <w:rPr>
            <w:rFonts w:ascii="Times New Roman" w:eastAsia="Arial" w:hAnsi="Times New Roman" w:cs="Times New Roman"/>
            <w:sz w:val="20"/>
            <w:szCs w:val="20"/>
            <w:rPrChange w:id="52" w:author="Aaron Naidoo-Bagwell" w:date="2022-07-18T12:11:00Z">
              <w:rPr>
                <w:rFonts w:ascii="Arial" w:eastAsia="Arial" w:hAnsi="Arial" w:cs="Arial"/>
              </w:rPr>
            </w:rPrChange>
          </w:rPr>
          <w:delText xml:space="preserve">Duktiewicz et al. (2020) </w:delText>
        </w:r>
      </w:del>
      <w:r w:rsidR="1337CD56" w:rsidRPr="004E3512">
        <w:rPr>
          <w:rFonts w:ascii="Times New Roman" w:eastAsia="Arial" w:hAnsi="Times New Roman" w:cs="Times New Roman"/>
          <w:sz w:val="20"/>
          <w:szCs w:val="20"/>
          <w:rPrChange w:id="53" w:author="Aaron Naidoo-Bagwell" w:date="2022-07-18T12:11:00Z">
            <w:rPr>
              <w:rFonts w:ascii="Arial" w:eastAsia="Arial" w:hAnsi="Arial" w:cs="Arial"/>
            </w:rPr>
          </w:rPrChange>
        </w:rPr>
        <w:t>for the maximum photosynthetic rate</w:t>
      </w:r>
      <w:r w:rsidR="00645B36" w:rsidRPr="004E3512">
        <w:rPr>
          <w:rFonts w:ascii="Times New Roman" w:eastAsia="Arial" w:hAnsi="Times New Roman" w:cs="Times New Roman"/>
          <w:sz w:val="20"/>
          <w:szCs w:val="20"/>
          <w:rPrChange w:id="54" w:author="Aaron Naidoo-Bagwell" w:date="2022-07-18T12:11:00Z">
            <w:rPr>
              <w:rFonts w:ascii="Arial" w:eastAsia="Arial" w:hAnsi="Arial" w:cs="Arial"/>
            </w:rPr>
          </w:rPrChange>
        </w:rPr>
        <w:t xml:space="preserve"> for picoplankton and diatoms</w:t>
      </w:r>
      <w:r w:rsidR="00200652" w:rsidRPr="004E3512">
        <w:rPr>
          <w:rFonts w:ascii="Times New Roman" w:eastAsia="Arial" w:hAnsi="Times New Roman" w:cs="Times New Roman"/>
          <w:sz w:val="20"/>
          <w:szCs w:val="20"/>
          <w:rPrChange w:id="55" w:author="Aaron Naidoo-Bagwell" w:date="2022-07-18T12:11:00Z">
            <w:rPr>
              <w:rFonts w:ascii="Arial" w:eastAsia="Arial" w:hAnsi="Arial" w:cs="Arial"/>
            </w:rPr>
          </w:rPrChange>
        </w:rPr>
        <w:t xml:space="preserve"> (Table </w:t>
      </w:r>
      <w:r w:rsidR="009F5930" w:rsidRPr="004E3512">
        <w:rPr>
          <w:rFonts w:ascii="Times New Roman" w:eastAsia="Arial" w:hAnsi="Times New Roman" w:cs="Times New Roman"/>
          <w:sz w:val="20"/>
          <w:szCs w:val="20"/>
          <w:rPrChange w:id="56" w:author="Aaron Naidoo-Bagwell" w:date="2022-07-18T12:11:00Z">
            <w:rPr>
              <w:rFonts w:ascii="Arial" w:eastAsia="Arial" w:hAnsi="Arial" w:cs="Arial"/>
            </w:rPr>
          </w:rPrChange>
        </w:rPr>
        <w:t>S1</w:t>
      </w:r>
      <w:r w:rsidR="00200652" w:rsidRPr="004E3512">
        <w:rPr>
          <w:rFonts w:ascii="Times New Roman" w:eastAsia="Arial" w:hAnsi="Times New Roman" w:cs="Times New Roman"/>
          <w:sz w:val="20"/>
          <w:szCs w:val="20"/>
          <w:rPrChange w:id="57" w:author="Aaron Naidoo-Bagwell" w:date="2022-07-18T12:11:00Z">
            <w:rPr>
              <w:rFonts w:ascii="Arial" w:eastAsia="Arial" w:hAnsi="Arial" w:cs="Arial"/>
            </w:rPr>
          </w:rPrChange>
        </w:rPr>
        <w:t>)</w:t>
      </w:r>
      <w:r w:rsidR="1337CD56" w:rsidRPr="004E3512">
        <w:rPr>
          <w:rFonts w:ascii="Times New Roman" w:eastAsia="Arial" w:hAnsi="Times New Roman" w:cs="Times New Roman"/>
          <w:sz w:val="20"/>
          <w:szCs w:val="20"/>
          <w:rPrChange w:id="58" w:author="Aaron Naidoo-Bagwell" w:date="2022-07-18T12:11:00Z">
            <w:rPr>
              <w:rFonts w:ascii="Arial" w:eastAsia="Arial" w:hAnsi="Arial" w:cs="Arial"/>
            </w:rPr>
          </w:rPrChange>
        </w:rPr>
        <w:t xml:space="preserve">. </w:t>
      </w:r>
    </w:p>
    <w:p w14:paraId="121BDCE9" w14:textId="303A606A" w:rsidR="1337CD56" w:rsidRPr="004E3512" w:rsidRDefault="1337CD56">
      <w:pPr>
        <w:spacing w:line="360" w:lineRule="auto"/>
        <w:rPr>
          <w:rFonts w:ascii="Times New Roman" w:eastAsia="Arial" w:hAnsi="Times New Roman" w:cs="Times New Roman"/>
          <w:sz w:val="20"/>
          <w:szCs w:val="20"/>
          <w:rPrChange w:id="59" w:author="Aaron Naidoo-Bagwell" w:date="2022-07-18T12:11:00Z">
            <w:rPr>
              <w:rFonts w:ascii="Arial" w:eastAsia="Arial" w:hAnsi="Arial" w:cs="Arial"/>
            </w:rPr>
          </w:rPrChange>
        </w:rPr>
        <w:pPrChange w:id="60" w:author="Aaron Naidoo-Bagwell" w:date="2022-07-12T14:00:00Z">
          <w:pPr/>
        </w:pPrChange>
      </w:pPr>
    </w:p>
    <w:tbl>
      <w:tblPr>
        <w:tblStyle w:val="TableGrid"/>
        <w:tblW w:w="9360" w:type="dxa"/>
        <w:tblLayout w:type="fixed"/>
        <w:tblLook w:val="06A0" w:firstRow="1" w:lastRow="0" w:firstColumn="1" w:lastColumn="0" w:noHBand="1" w:noVBand="1"/>
        <w:tblPrChange w:id="61" w:author="Aaron Naidoo-Bagwell" w:date="2022-07-12T13:51:00Z">
          <w:tblPr>
            <w:tblStyle w:val="TableGrid"/>
            <w:tblW w:w="0" w:type="auto"/>
            <w:tblLayout w:type="fixed"/>
            <w:tblLook w:val="06A0" w:firstRow="1" w:lastRow="0" w:firstColumn="1" w:lastColumn="0" w:noHBand="1" w:noVBand="1"/>
          </w:tblPr>
        </w:tblPrChange>
      </w:tblPr>
      <w:tblGrid>
        <w:gridCol w:w="1696"/>
        <w:gridCol w:w="2977"/>
        <w:gridCol w:w="4687"/>
        <w:tblGridChange w:id="62">
          <w:tblGrid>
            <w:gridCol w:w="1620"/>
            <w:gridCol w:w="3780"/>
            <w:gridCol w:w="3960"/>
          </w:tblGrid>
        </w:tblGridChange>
      </w:tblGrid>
      <w:tr w:rsidR="1337CD56" w:rsidRPr="004E3512" w14:paraId="786E6388" w14:textId="77777777" w:rsidTr="00E5237F">
        <w:tc>
          <w:tcPr>
            <w:tcW w:w="1696" w:type="dxa"/>
            <w:tcPrChange w:id="63" w:author="Aaron Naidoo-Bagwell" w:date="2022-07-12T13:51:00Z">
              <w:tcPr>
                <w:tcW w:w="1620" w:type="dxa"/>
              </w:tcPr>
            </w:tcPrChange>
          </w:tcPr>
          <w:p w14:paraId="22F6866A" w14:textId="065A1B96" w:rsidR="1337CD56" w:rsidRPr="004E3512" w:rsidRDefault="1337CD56">
            <w:pPr>
              <w:spacing w:line="360" w:lineRule="auto"/>
              <w:rPr>
                <w:rFonts w:ascii="Times New Roman" w:eastAsia="Arial" w:hAnsi="Times New Roman" w:cs="Times New Roman"/>
                <w:sz w:val="20"/>
                <w:szCs w:val="20"/>
                <w:rPrChange w:id="64" w:author="Aaron Naidoo-Bagwell" w:date="2022-07-18T12:11:00Z">
                  <w:rPr>
                    <w:rFonts w:ascii="Arial" w:eastAsia="Arial" w:hAnsi="Arial" w:cs="Arial"/>
                  </w:rPr>
                </w:rPrChange>
              </w:rPr>
              <w:pPrChange w:id="65" w:author="Aaron Naidoo-Bagwell" w:date="2022-07-12T14:00:00Z">
                <w:pPr/>
              </w:pPrChange>
            </w:pPr>
          </w:p>
        </w:tc>
        <w:tc>
          <w:tcPr>
            <w:tcW w:w="2977" w:type="dxa"/>
            <w:tcPrChange w:id="66" w:author="Aaron Naidoo-Bagwell" w:date="2022-07-12T13:51:00Z">
              <w:tcPr>
                <w:tcW w:w="3780" w:type="dxa"/>
              </w:tcPr>
            </w:tcPrChange>
          </w:tcPr>
          <w:p w14:paraId="5FCF5CFD" w14:textId="4D4C7545" w:rsidR="1337CD56" w:rsidRPr="004E3512" w:rsidRDefault="1337CD56">
            <w:pPr>
              <w:spacing w:line="360" w:lineRule="auto"/>
              <w:rPr>
                <w:rFonts w:ascii="Times New Roman" w:eastAsia="Arial" w:hAnsi="Times New Roman" w:cs="Times New Roman"/>
                <w:b/>
                <w:bCs/>
                <w:sz w:val="20"/>
                <w:szCs w:val="20"/>
                <w:rPrChange w:id="67" w:author="Aaron Naidoo-Bagwell" w:date="2022-07-18T12:11:00Z">
                  <w:rPr>
                    <w:rFonts w:ascii="Arial" w:eastAsia="Arial" w:hAnsi="Arial" w:cs="Arial"/>
                    <w:b/>
                    <w:bCs/>
                  </w:rPr>
                </w:rPrChange>
              </w:rPr>
              <w:pPrChange w:id="68" w:author="Aaron Naidoo-Bagwell" w:date="2022-07-12T14:00:00Z">
                <w:pPr/>
              </w:pPrChange>
            </w:pPr>
            <w:r w:rsidRPr="004E3512">
              <w:rPr>
                <w:rFonts w:ascii="Times New Roman" w:eastAsia="Arial" w:hAnsi="Times New Roman" w:cs="Times New Roman"/>
                <w:b/>
                <w:bCs/>
                <w:sz w:val="20"/>
                <w:szCs w:val="20"/>
                <w:rPrChange w:id="69" w:author="Aaron Naidoo-Bagwell" w:date="2022-07-18T12:11:00Z">
                  <w:rPr>
                    <w:rFonts w:ascii="Arial" w:eastAsia="Arial" w:hAnsi="Arial" w:cs="Arial"/>
                    <w:b/>
                    <w:bCs/>
                  </w:rPr>
                </w:rPrChange>
              </w:rPr>
              <w:t>EcoGEnIE 1.0</w:t>
            </w:r>
          </w:p>
          <w:p w14:paraId="0236BD35" w14:textId="788F0081" w:rsidR="1337CD56" w:rsidRPr="004E3512" w:rsidRDefault="00184C9A">
            <w:pPr>
              <w:spacing w:line="360" w:lineRule="auto"/>
              <w:rPr>
                <w:rFonts w:ascii="Times New Roman" w:eastAsia="Arial" w:hAnsi="Times New Roman" w:cs="Times New Roman"/>
                <w:i/>
                <w:iCs/>
                <w:sz w:val="20"/>
                <w:szCs w:val="20"/>
                <w:rPrChange w:id="70" w:author="Aaron Naidoo-Bagwell" w:date="2022-07-18T12:11:00Z">
                  <w:rPr>
                    <w:rFonts w:ascii="Arial" w:eastAsia="Arial" w:hAnsi="Arial" w:cs="Arial"/>
                    <w:i/>
                    <w:iCs/>
                  </w:rPr>
                </w:rPrChange>
              </w:rPr>
              <w:pPrChange w:id="71" w:author="Aaron Naidoo-Bagwell" w:date="2022-07-12T14:00:00Z">
                <w:pPr/>
              </w:pPrChange>
            </w:pPr>
            <w:r w:rsidRPr="004E3512">
              <w:rPr>
                <w:rFonts w:ascii="Times New Roman" w:eastAsia="Arial" w:hAnsi="Times New Roman" w:cs="Times New Roman"/>
                <w:i/>
                <w:iCs/>
                <w:sz w:val="20"/>
                <w:szCs w:val="20"/>
                <w:rPrChange w:id="72" w:author="Aaron Naidoo-Bagwell" w:date="2022-07-18T12:11:00Z">
                  <w:rPr>
                    <w:rFonts w:ascii="Times New Roman" w:eastAsia="Arial" w:hAnsi="Times New Roman" w:cs="Times New Roman"/>
                    <w:i/>
                    <w:iCs/>
                  </w:rPr>
                </w:rPrChange>
              </w:rPr>
              <w:fldChar w:fldCharType="begin"/>
            </w:r>
            <w:r w:rsidRPr="004E3512">
              <w:rPr>
                <w:rFonts w:ascii="Times New Roman" w:eastAsia="Arial" w:hAnsi="Times New Roman" w:cs="Times New Roman"/>
                <w:i/>
                <w:iCs/>
                <w:sz w:val="20"/>
                <w:szCs w:val="20"/>
                <w:rPrChange w:id="73" w:author="Aaron Naidoo-Bagwell" w:date="2022-07-18T12:11:00Z">
                  <w:rPr>
                    <w:rFonts w:ascii="Times New Roman" w:eastAsia="Arial" w:hAnsi="Times New Roman" w:cs="Times New Roman"/>
                    <w:i/>
                    <w:iCs/>
                  </w:rPr>
                </w:rPrChange>
              </w:rPr>
              <w:instrText xml:space="preserve"> ADDIN EN.CITE &lt;EndNote&gt;&lt;Cite&gt;&lt;Author&gt;Ward&lt;/Author&gt;&lt;Year&gt;2018&lt;/Year&gt;&lt;RecNum&gt;1&lt;/RecNum&gt;&lt;DisplayText&gt;(Ward et al., 2018)&lt;/DisplayText&gt;&lt;record&gt;&lt;rec-number&gt;1&lt;/rec-number&gt;&lt;foreign-keys&gt;&lt;key app="EN" db-id="atww9d2x32w0ssew0aevt2vu990a5z5dv9ws" timestamp="1636713368"&gt;1&lt;/key&gt;&lt;/foreign-keys&gt;&lt;ref-type name="Journal Article"&gt;17&lt;/ref-type&gt;&lt;contributors&gt;&lt;authors&gt;&lt;author&gt;Ward, B. A.&lt;/author&gt;&lt;author&gt;Wilson, J. D.&lt;/author&gt;&lt;author&gt;Death, R. M.&lt;/author&gt;&lt;author&gt;Monteiro, F. M.&lt;/author&gt;&lt;author&gt;Yool, A.&lt;/author&gt;&lt;author&gt;Ridgwell, A.&lt;/author&gt;&lt;/authors&gt;&lt;/contributors&gt;&lt;titles&gt;&lt;title&gt;EcoGEnIE 1.0: plankton ecology in the cGEnIE Earth system model&lt;/title&gt;&lt;secondary-title&gt;Geosci. Model Dev.&lt;/secondary-title&gt;&lt;/titles&gt;&lt;periodical&gt;&lt;full-title&gt;Geosci. Model Dev.&lt;/full-title&gt;&lt;/periodical&gt;&lt;pages&gt;4241-4267&lt;/pages&gt;&lt;volume&gt;11&lt;/volume&gt;&lt;number&gt;10&lt;/number&gt;&lt;dates&gt;&lt;year&gt;2018&lt;/year&gt;&lt;/dates&gt;&lt;publisher&gt;Copernicus Publications&lt;/publisher&gt;&lt;isbn&gt;1991-9603&lt;/isbn&gt;&lt;urls&gt;&lt;related-urls&gt;&lt;url&gt;https://gmd.copernicus.org/articles/11/4241/2018/&lt;/url&gt;&lt;/related-urls&gt;&lt;/urls&gt;&lt;electronic-resource-num&gt;https://doi.org/10.5194/gmd-11-4241-2018&lt;/electronic-resource-num&gt;&lt;/record&gt;&lt;/Cite&gt;&lt;/EndNote&gt;</w:instrText>
            </w:r>
            <w:r w:rsidRPr="004E3512">
              <w:rPr>
                <w:rFonts w:ascii="Times New Roman" w:eastAsia="Arial" w:hAnsi="Times New Roman" w:cs="Times New Roman"/>
                <w:i/>
                <w:iCs/>
                <w:sz w:val="20"/>
                <w:szCs w:val="20"/>
                <w:rPrChange w:id="74" w:author="Aaron Naidoo-Bagwell" w:date="2022-07-18T12:11:00Z">
                  <w:rPr>
                    <w:rFonts w:ascii="Times New Roman" w:eastAsia="Arial" w:hAnsi="Times New Roman" w:cs="Times New Roman"/>
                    <w:i/>
                    <w:iCs/>
                  </w:rPr>
                </w:rPrChange>
              </w:rPr>
              <w:fldChar w:fldCharType="separate"/>
            </w:r>
            <w:r w:rsidRPr="004E3512">
              <w:rPr>
                <w:rFonts w:ascii="Times New Roman" w:eastAsia="Arial" w:hAnsi="Times New Roman" w:cs="Times New Roman"/>
                <w:i/>
                <w:iCs/>
                <w:noProof/>
                <w:sz w:val="20"/>
                <w:szCs w:val="20"/>
                <w:rPrChange w:id="75" w:author="Aaron Naidoo-Bagwell" w:date="2022-07-18T12:11:00Z">
                  <w:rPr>
                    <w:rFonts w:ascii="Times New Roman" w:eastAsia="Arial" w:hAnsi="Times New Roman" w:cs="Times New Roman"/>
                    <w:i/>
                    <w:iCs/>
                    <w:noProof/>
                  </w:rPr>
                </w:rPrChange>
              </w:rPr>
              <w:t>(Ward et al., 2018)</w:t>
            </w:r>
            <w:r w:rsidRPr="004E3512">
              <w:rPr>
                <w:rFonts w:ascii="Times New Roman" w:eastAsia="Arial" w:hAnsi="Times New Roman" w:cs="Times New Roman"/>
                <w:i/>
                <w:iCs/>
                <w:sz w:val="20"/>
                <w:szCs w:val="20"/>
                <w:rPrChange w:id="76" w:author="Aaron Naidoo-Bagwell" w:date="2022-07-18T12:11:00Z">
                  <w:rPr>
                    <w:rFonts w:ascii="Times New Roman" w:eastAsia="Arial" w:hAnsi="Times New Roman" w:cs="Times New Roman"/>
                    <w:i/>
                    <w:iCs/>
                  </w:rPr>
                </w:rPrChange>
              </w:rPr>
              <w:fldChar w:fldCharType="end"/>
            </w:r>
            <w:del w:id="77" w:author="Aaron Naidoo-Bagwell" w:date="2022-07-12T13:40:00Z">
              <w:r w:rsidR="1337CD56" w:rsidRPr="004E3512" w:rsidDel="00184C9A">
                <w:rPr>
                  <w:rFonts w:ascii="Times New Roman" w:eastAsia="Arial" w:hAnsi="Times New Roman" w:cs="Times New Roman"/>
                  <w:i/>
                  <w:iCs/>
                  <w:sz w:val="20"/>
                  <w:szCs w:val="20"/>
                  <w:rPrChange w:id="78" w:author="Aaron Naidoo-Bagwell" w:date="2022-07-18T12:11:00Z">
                    <w:rPr>
                      <w:rFonts w:ascii="Arial" w:eastAsia="Arial" w:hAnsi="Arial" w:cs="Arial"/>
                      <w:i/>
                      <w:iCs/>
                    </w:rPr>
                  </w:rPrChange>
                </w:rPr>
                <w:delText>Ward et al. (2018)</w:delText>
              </w:r>
            </w:del>
          </w:p>
        </w:tc>
        <w:tc>
          <w:tcPr>
            <w:tcW w:w="4687" w:type="dxa"/>
            <w:tcPrChange w:id="79" w:author="Aaron Naidoo-Bagwell" w:date="2022-07-12T13:51:00Z">
              <w:tcPr>
                <w:tcW w:w="3960" w:type="dxa"/>
              </w:tcPr>
            </w:tcPrChange>
          </w:tcPr>
          <w:p w14:paraId="6CABD4C8" w14:textId="69589DC3" w:rsidR="1337CD56" w:rsidRPr="004E3512" w:rsidDel="00367B0A" w:rsidRDefault="00BF4896">
            <w:pPr>
              <w:spacing w:line="360" w:lineRule="auto"/>
              <w:rPr>
                <w:del w:id="80" w:author="Aaron Naidoo-Bagwell" w:date="2022-07-15T12:38:00Z"/>
                <w:rFonts w:ascii="Times New Roman" w:eastAsia="Arial" w:hAnsi="Times New Roman" w:cs="Times New Roman"/>
                <w:b/>
                <w:bCs/>
                <w:sz w:val="20"/>
                <w:szCs w:val="20"/>
                <w:rPrChange w:id="81" w:author="Aaron Naidoo-Bagwell" w:date="2022-07-18T12:11:00Z">
                  <w:rPr>
                    <w:del w:id="82" w:author="Aaron Naidoo-Bagwell" w:date="2022-07-15T12:38:00Z"/>
                    <w:rFonts w:ascii="Times New Roman" w:eastAsia="Arial" w:hAnsi="Times New Roman" w:cs="Times New Roman"/>
                    <w:b/>
                    <w:bCs/>
                  </w:rPr>
                </w:rPrChange>
              </w:rPr>
            </w:pPr>
            <w:r>
              <w:rPr>
                <w:rFonts w:ascii="Times New Roman" w:eastAsia="Arial" w:hAnsi="Times New Roman" w:cs="Times New Roman"/>
                <w:b/>
                <w:bCs/>
                <w:sz w:val="20"/>
                <w:szCs w:val="20"/>
              </w:rPr>
              <w:t>EcoGEnIE 2.0</w:t>
            </w:r>
            <w:del w:id="83" w:author="Aaron Naidoo-Bagwell" w:date="2022-07-15T12:38:00Z">
              <w:r w:rsidR="1337CD56" w:rsidRPr="004E3512" w:rsidDel="00367B0A">
                <w:rPr>
                  <w:rFonts w:ascii="Times New Roman" w:eastAsia="Arial" w:hAnsi="Times New Roman" w:cs="Times New Roman"/>
                  <w:b/>
                  <w:bCs/>
                  <w:sz w:val="20"/>
                  <w:szCs w:val="20"/>
                  <w:rPrChange w:id="84" w:author="Aaron Naidoo-Bagwell" w:date="2022-07-18T12:11:00Z">
                    <w:rPr>
                      <w:rFonts w:ascii="Arial" w:eastAsia="Arial" w:hAnsi="Arial" w:cs="Arial"/>
                      <w:b/>
                      <w:bCs/>
                    </w:rPr>
                  </w:rPrChange>
                </w:rPr>
                <w:delText>DiatomEcoGEnIE</w:delText>
              </w:r>
            </w:del>
          </w:p>
          <w:p w14:paraId="386CAE1D" w14:textId="77777777" w:rsidR="00367B0A" w:rsidRPr="004E3512" w:rsidRDefault="00367B0A">
            <w:pPr>
              <w:spacing w:line="360" w:lineRule="auto"/>
              <w:rPr>
                <w:ins w:id="85" w:author="Aaron Naidoo-Bagwell" w:date="2022-07-15T12:38:00Z"/>
                <w:rFonts w:ascii="Times New Roman" w:eastAsia="Arial" w:hAnsi="Times New Roman" w:cs="Times New Roman"/>
                <w:b/>
                <w:bCs/>
                <w:sz w:val="20"/>
                <w:szCs w:val="20"/>
                <w:rPrChange w:id="86" w:author="Aaron Naidoo-Bagwell" w:date="2022-07-18T12:11:00Z">
                  <w:rPr>
                    <w:ins w:id="87" w:author="Aaron Naidoo-Bagwell" w:date="2022-07-15T12:38:00Z"/>
                    <w:rFonts w:ascii="Arial" w:eastAsia="Arial" w:hAnsi="Arial" w:cs="Arial"/>
                    <w:b/>
                    <w:bCs/>
                  </w:rPr>
                </w:rPrChange>
              </w:rPr>
              <w:pPrChange w:id="88" w:author="Aaron Naidoo-Bagwell" w:date="2022-07-12T14:00:00Z">
                <w:pPr/>
              </w:pPrChange>
            </w:pPr>
          </w:p>
          <w:p w14:paraId="018F96AC" w14:textId="7846A30A" w:rsidR="1337CD56" w:rsidRPr="004E3512" w:rsidRDefault="1337CD56">
            <w:pPr>
              <w:spacing w:line="360" w:lineRule="auto"/>
              <w:rPr>
                <w:rFonts w:ascii="Times New Roman" w:eastAsia="Arial" w:hAnsi="Times New Roman" w:cs="Times New Roman"/>
                <w:i/>
                <w:iCs/>
                <w:sz w:val="20"/>
                <w:szCs w:val="20"/>
                <w:rPrChange w:id="89" w:author="Aaron Naidoo-Bagwell" w:date="2022-07-18T12:11:00Z">
                  <w:rPr>
                    <w:rFonts w:ascii="Arial" w:eastAsia="Arial" w:hAnsi="Arial" w:cs="Arial"/>
                    <w:i/>
                    <w:iCs/>
                  </w:rPr>
                </w:rPrChange>
              </w:rPr>
              <w:pPrChange w:id="90" w:author="Aaron Naidoo-Bagwell" w:date="2022-07-12T14:00:00Z">
                <w:pPr/>
              </w:pPrChange>
            </w:pPr>
            <w:r w:rsidRPr="004E3512">
              <w:rPr>
                <w:rFonts w:ascii="Times New Roman" w:eastAsia="Arial" w:hAnsi="Times New Roman" w:cs="Times New Roman"/>
                <w:i/>
                <w:iCs/>
                <w:sz w:val="20"/>
                <w:szCs w:val="20"/>
                <w:rPrChange w:id="91" w:author="Aaron Naidoo-Bagwell" w:date="2022-07-18T12:11:00Z">
                  <w:rPr>
                    <w:rFonts w:ascii="Arial" w:eastAsia="Arial" w:hAnsi="Arial" w:cs="Arial"/>
                    <w:i/>
                    <w:iCs/>
                  </w:rPr>
                </w:rPrChange>
              </w:rPr>
              <w:t>This study</w:t>
            </w:r>
          </w:p>
        </w:tc>
      </w:tr>
      <w:tr w:rsidR="1337CD56" w:rsidRPr="004E3512" w14:paraId="574D4992" w14:textId="77777777" w:rsidTr="00E5237F">
        <w:tc>
          <w:tcPr>
            <w:tcW w:w="9360" w:type="dxa"/>
            <w:gridSpan w:val="3"/>
            <w:vAlign w:val="center"/>
            <w:tcPrChange w:id="92" w:author="Aaron Naidoo-Bagwell" w:date="2022-07-12T13:51:00Z">
              <w:tcPr>
                <w:tcW w:w="9360" w:type="dxa"/>
                <w:gridSpan w:val="3"/>
                <w:vAlign w:val="center"/>
              </w:tcPr>
            </w:tcPrChange>
          </w:tcPr>
          <w:p w14:paraId="0F848A1C" w14:textId="2A45BAB8" w:rsidR="1337CD56" w:rsidRPr="004E3512" w:rsidRDefault="1337CD56">
            <w:pPr>
              <w:spacing w:line="360" w:lineRule="auto"/>
              <w:jc w:val="center"/>
              <w:rPr>
                <w:rFonts w:ascii="Times New Roman" w:eastAsia="Arial" w:hAnsi="Times New Roman" w:cs="Times New Roman"/>
                <w:sz w:val="20"/>
                <w:szCs w:val="20"/>
                <w:rPrChange w:id="93" w:author="Aaron Naidoo-Bagwell" w:date="2022-07-18T12:11:00Z">
                  <w:rPr>
                    <w:rFonts w:ascii="Arial" w:eastAsia="Arial" w:hAnsi="Arial" w:cs="Arial"/>
                  </w:rPr>
                </w:rPrChange>
              </w:rPr>
              <w:pPrChange w:id="94" w:author="Aaron Naidoo-Bagwell" w:date="2022-07-12T14:00:00Z">
                <w:pPr>
                  <w:spacing w:line="259" w:lineRule="auto"/>
                  <w:jc w:val="center"/>
                </w:pPr>
              </w:pPrChange>
            </w:pPr>
            <w:r w:rsidRPr="004E3512">
              <w:rPr>
                <w:rFonts w:ascii="Times New Roman" w:eastAsia="Arial" w:hAnsi="Times New Roman" w:cs="Times New Roman"/>
                <w:sz w:val="20"/>
                <w:szCs w:val="20"/>
                <w:u w:val="single"/>
                <w:rPrChange w:id="95" w:author="Aaron Naidoo-Bagwell" w:date="2022-07-18T12:11:00Z">
                  <w:rPr>
                    <w:rFonts w:ascii="Arial" w:eastAsia="Arial" w:hAnsi="Arial" w:cs="Arial"/>
                    <w:u w:val="single"/>
                  </w:rPr>
                </w:rPrChange>
              </w:rPr>
              <w:t>ECOSYSTEM</w:t>
            </w:r>
          </w:p>
        </w:tc>
      </w:tr>
      <w:tr w:rsidR="1337CD56" w:rsidRPr="004E3512" w14:paraId="6E496387" w14:textId="77777777" w:rsidTr="00E5237F">
        <w:tc>
          <w:tcPr>
            <w:tcW w:w="1696" w:type="dxa"/>
            <w:vAlign w:val="center"/>
            <w:tcPrChange w:id="96" w:author="Aaron Naidoo-Bagwell" w:date="2022-07-12T13:51:00Z">
              <w:tcPr>
                <w:tcW w:w="1620" w:type="dxa"/>
                <w:vAlign w:val="center"/>
              </w:tcPr>
            </w:tcPrChange>
          </w:tcPr>
          <w:p w14:paraId="021DF93D" w14:textId="671EE11A" w:rsidR="1337CD56" w:rsidRPr="004E3512" w:rsidRDefault="1337CD56">
            <w:pPr>
              <w:spacing w:line="360" w:lineRule="auto"/>
              <w:rPr>
                <w:rFonts w:ascii="Times New Roman" w:eastAsia="Arial" w:hAnsi="Times New Roman" w:cs="Times New Roman"/>
                <w:sz w:val="20"/>
                <w:szCs w:val="20"/>
                <w:rPrChange w:id="97" w:author="Aaron Naidoo-Bagwell" w:date="2022-07-18T12:11:00Z">
                  <w:rPr>
                    <w:rFonts w:ascii="Arial" w:eastAsia="Arial" w:hAnsi="Arial" w:cs="Arial"/>
                  </w:rPr>
                </w:rPrChange>
              </w:rPr>
              <w:pPrChange w:id="98" w:author="Aaron Naidoo-Bagwell" w:date="2022-07-12T14:00:00Z">
                <w:pPr/>
              </w:pPrChange>
            </w:pPr>
            <w:r w:rsidRPr="004E3512">
              <w:rPr>
                <w:rFonts w:ascii="Times New Roman" w:eastAsia="Arial" w:hAnsi="Times New Roman" w:cs="Times New Roman"/>
                <w:sz w:val="20"/>
                <w:szCs w:val="20"/>
                <w:rPrChange w:id="99" w:author="Aaron Naidoo-Bagwell" w:date="2022-07-18T12:11:00Z">
                  <w:rPr>
                    <w:rFonts w:ascii="Arial" w:eastAsia="Arial" w:hAnsi="Arial" w:cs="Arial"/>
                  </w:rPr>
                </w:rPrChange>
              </w:rPr>
              <w:t>Ecosystem structure</w:t>
            </w:r>
          </w:p>
        </w:tc>
        <w:tc>
          <w:tcPr>
            <w:tcW w:w="2977" w:type="dxa"/>
            <w:tcPrChange w:id="100" w:author="Aaron Naidoo-Bagwell" w:date="2022-07-12T13:51:00Z">
              <w:tcPr>
                <w:tcW w:w="3780" w:type="dxa"/>
              </w:tcPr>
            </w:tcPrChange>
          </w:tcPr>
          <w:p w14:paraId="25A2524D" w14:textId="2878BD20" w:rsidR="1337CD56" w:rsidRPr="004E3512" w:rsidRDefault="1337CD56">
            <w:pPr>
              <w:spacing w:line="360" w:lineRule="auto"/>
              <w:rPr>
                <w:rFonts w:ascii="Times New Roman" w:eastAsia="Arial" w:hAnsi="Times New Roman" w:cs="Times New Roman"/>
                <w:sz w:val="20"/>
                <w:szCs w:val="20"/>
                <w:rPrChange w:id="101" w:author="Aaron Naidoo-Bagwell" w:date="2022-07-18T12:11:00Z">
                  <w:rPr>
                    <w:rFonts w:ascii="Arial" w:eastAsia="Arial" w:hAnsi="Arial" w:cs="Arial"/>
                  </w:rPr>
                </w:rPrChange>
              </w:rPr>
              <w:pPrChange w:id="102" w:author="Aaron Naidoo-Bagwell" w:date="2022-07-12T14:00:00Z">
                <w:pPr/>
              </w:pPrChange>
            </w:pPr>
            <w:r w:rsidRPr="004E3512">
              <w:rPr>
                <w:rFonts w:ascii="Times New Roman" w:eastAsia="Arial" w:hAnsi="Times New Roman" w:cs="Times New Roman"/>
                <w:sz w:val="20"/>
                <w:szCs w:val="20"/>
                <w:rPrChange w:id="103" w:author="Aaron Naidoo-Bagwell" w:date="2022-07-18T12:11:00Z">
                  <w:rPr>
                    <w:rFonts w:ascii="Arial" w:eastAsia="Arial" w:hAnsi="Arial" w:cs="Arial"/>
                  </w:rPr>
                </w:rPrChange>
              </w:rPr>
              <w:t>8 size classes of phytoplankton and zooplankton (0.6, 1.9, 6.0, 19.0, 60.0, 190.0, 600.0, 1900.0)</w:t>
            </w:r>
          </w:p>
        </w:tc>
        <w:tc>
          <w:tcPr>
            <w:tcW w:w="4687" w:type="dxa"/>
            <w:tcPrChange w:id="104" w:author="Aaron Naidoo-Bagwell" w:date="2022-07-12T13:51:00Z">
              <w:tcPr>
                <w:tcW w:w="3960" w:type="dxa"/>
              </w:tcPr>
            </w:tcPrChange>
          </w:tcPr>
          <w:p w14:paraId="4671F5A6" w14:textId="249F3910" w:rsidR="1337CD56" w:rsidRPr="004E3512" w:rsidRDefault="1337CD56">
            <w:pPr>
              <w:spacing w:line="360" w:lineRule="auto"/>
              <w:rPr>
                <w:rFonts w:ascii="Times New Roman" w:eastAsia="Arial" w:hAnsi="Times New Roman" w:cs="Times New Roman"/>
                <w:sz w:val="20"/>
                <w:szCs w:val="20"/>
                <w:rPrChange w:id="105" w:author="Aaron Naidoo-Bagwell" w:date="2022-07-18T12:11:00Z">
                  <w:rPr>
                    <w:rFonts w:ascii="Arial" w:eastAsia="Arial" w:hAnsi="Arial" w:cs="Arial"/>
                  </w:rPr>
                </w:rPrChange>
              </w:rPr>
              <w:pPrChange w:id="106" w:author="Aaron Naidoo-Bagwell" w:date="2022-07-12T14:00:00Z">
                <w:pPr/>
              </w:pPrChange>
            </w:pPr>
            <w:r w:rsidRPr="004E3512">
              <w:rPr>
                <w:rFonts w:ascii="Times New Roman" w:eastAsia="Arial" w:hAnsi="Times New Roman" w:cs="Times New Roman"/>
                <w:sz w:val="20"/>
                <w:szCs w:val="20"/>
                <w:rPrChange w:id="107" w:author="Aaron Naidoo-Bagwell" w:date="2022-07-18T12:11:00Z">
                  <w:rPr>
                    <w:rFonts w:ascii="Arial" w:eastAsia="Arial" w:hAnsi="Arial" w:cs="Arial"/>
                  </w:rPr>
                </w:rPrChange>
              </w:rPr>
              <w:t>3 size classes of diatoms (2.0, 20.0, 200.0)</w:t>
            </w:r>
          </w:p>
          <w:p w14:paraId="740B551A" w14:textId="50643FC2" w:rsidR="1337CD56" w:rsidRPr="004E3512" w:rsidRDefault="1337CD56">
            <w:pPr>
              <w:spacing w:line="360" w:lineRule="auto"/>
              <w:rPr>
                <w:rFonts w:ascii="Times New Roman" w:eastAsia="Arial" w:hAnsi="Times New Roman" w:cs="Times New Roman"/>
                <w:sz w:val="20"/>
                <w:szCs w:val="20"/>
                <w:rPrChange w:id="108" w:author="Aaron Naidoo-Bagwell" w:date="2022-07-18T12:11:00Z">
                  <w:rPr>
                    <w:rFonts w:ascii="Arial" w:eastAsia="Arial" w:hAnsi="Arial" w:cs="Arial"/>
                  </w:rPr>
                </w:rPrChange>
              </w:rPr>
              <w:pPrChange w:id="109" w:author="Aaron Naidoo-Bagwell" w:date="2022-07-12T14:00:00Z">
                <w:pPr/>
              </w:pPrChange>
            </w:pPr>
            <w:r w:rsidRPr="004E3512">
              <w:rPr>
                <w:rFonts w:ascii="Times New Roman" w:eastAsia="Arial" w:hAnsi="Times New Roman" w:cs="Times New Roman"/>
                <w:sz w:val="20"/>
                <w:szCs w:val="20"/>
                <w:rPrChange w:id="110" w:author="Aaron Naidoo-Bagwell" w:date="2022-07-18T12:11:00Z">
                  <w:rPr>
                    <w:rFonts w:ascii="Arial" w:eastAsia="Arial" w:hAnsi="Arial" w:cs="Arial"/>
                  </w:rPr>
                </w:rPrChange>
              </w:rPr>
              <w:t>2 size classes of picoplankton (0.6, 2.0)</w:t>
            </w:r>
          </w:p>
          <w:p w14:paraId="13CD36EB" w14:textId="4F822965" w:rsidR="1337CD56" w:rsidRPr="004E3512" w:rsidRDefault="1337CD56">
            <w:pPr>
              <w:spacing w:line="360" w:lineRule="auto"/>
              <w:rPr>
                <w:rFonts w:ascii="Times New Roman" w:eastAsia="Arial" w:hAnsi="Times New Roman" w:cs="Times New Roman"/>
                <w:sz w:val="20"/>
                <w:szCs w:val="20"/>
                <w:rPrChange w:id="111" w:author="Aaron Naidoo-Bagwell" w:date="2022-07-18T12:11:00Z">
                  <w:rPr>
                    <w:rFonts w:ascii="Arial" w:eastAsia="Arial" w:hAnsi="Arial" w:cs="Arial"/>
                  </w:rPr>
                </w:rPrChange>
              </w:rPr>
              <w:pPrChange w:id="112" w:author="Aaron Naidoo-Bagwell" w:date="2022-07-12T14:00:00Z">
                <w:pPr/>
              </w:pPrChange>
            </w:pPr>
            <w:r w:rsidRPr="004E3512">
              <w:rPr>
                <w:rFonts w:ascii="Times New Roman" w:eastAsia="Arial" w:hAnsi="Times New Roman" w:cs="Times New Roman"/>
                <w:sz w:val="20"/>
                <w:szCs w:val="20"/>
                <w:rPrChange w:id="113" w:author="Aaron Naidoo-Bagwell" w:date="2022-07-18T12:11:00Z">
                  <w:rPr>
                    <w:rFonts w:ascii="Arial" w:eastAsia="Arial" w:hAnsi="Arial" w:cs="Arial"/>
                  </w:rPr>
                </w:rPrChange>
              </w:rPr>
              <w:t>2 size classes of eukaryote (20.0, 200.0)</w:t>
            </w:r>
          </w:p>
          <w:p w14:paraId="197C5C7E" w14:textId="14A85F8E" w:rsidR="1337CD56" w:rsidRPr="004E3512" w:rsidRDefault="1337CD56">
            <w:pPr>
              <w:spacing w:line="360" w:lineRule="auto"/>
              <w:rPr>
                <w:rFonts w:ascii="Times New Roman" w:eastAsia="Arial" w:hAnsi="Times New Roman" w:cs="Times New Roman"/>
                <w:sz w:val="20"/>
                <w:szCs w:val="20"/>
                <w:rPrChange w:id="114" w:author="Aaron Naidoo-Bagwell" w:date="2022-07-18T12:11:00Z">
                  <w:rPr>
                    <w:rFonts w:ascii="Arial" w:eastAsia="Arial" w:hAnsi="Arial" w:cs="Arial"/>
                  </w:rPr>
                </w:rPrChange>
              </w:rPr>
              <w:pPrChange w:id="115" w:author="Aaron Naidoo-Bagwell" w:date="2022-07-12T14:00:00Z">
                <w:pPr/>
              </w:pPrChange>
            </w:pPr>
            <w:r w:rsidRPr="004E3512">
              <w:rPr>
                <w:rFonts w:ascii="Times New Roman" w:eastAsia="Arial" w:hAnsi="Times New Roman" w:cs="Times New Roman"/>
                <w:sz w:val="20"/>
                <w:szCs w:val="20"/>
                <w:rPrChange w:id="116" w:author="Aaron Naidoo-Bagwell" w:date="2022-07-18T12:11:00Z">
                  <w:rPr>
                    <w:rFonts w:ascii="Arial" w:eastAsia="Arial" w:hAnsi="Arial" w:cs="Arial"/>
                  </w:rPr>
                </w:rPrChange>
              </w:rPr>
              <w:t>4 size classes of zooplankton (6.0, 20.0, 200.0, 2000.0)</w:t>
            </w:r>
          </w:p>
        </w:tc>
      </w:tr>
      <w:tr w:rsidR="1337CD56" w:rsidRPr="004E3512" w14:paraId="0EB54A2D" w14:textId="77777777" w:rsidTr="00E5237F">
        <w:tc>
          <w:tcPr>
            <w:tcW w:w="1696" w:type="dxa"/>
            <w:vAlign w:val="center"/>
            <w:tcPrChange w:id="117" w:author="Aaron Naidoo-Bagwell" w:date="2022-07-12T13:51:00Z">
              <w:tcPr>
                <w:tcW w:w="1620" w:type="dxa"/>
                <w:vAlign w:val="center"/>
              </w:tcPr>
            </w:tcPrChange>
          </w:tcPr>
          <w:p w14:paraId="272B4B4D" w14:textId="3BFFD8DB" w:rsidR="1337CD56" w:rsidRPr="004E3512" w:rsidRDefault="1337CD56">
            <w:pPr>
              <w:spacing w:line="360" w:lineRule="auto"/>
              <w:rPr>
                <w:rFonts w:ascii="Times New Roman" w:eastAsia="Arial" w:hAnsi="Times New Roman" w:cs="Times New Roman"/>
                <w:sz w:val="20"/>
                <w:szCs w:val="20"/>
                <w:rPrChange w:id="118" w:author="Aaron Naidoo-Bagwell" w:date="2022-07-18T12:11:00Z">
                  <w:rPr>
                    <w:rFonts w:ascii="Arial" w:eastAsia="Arial" w:hAnsi="Arial" w:cs="Arial"/>
                  </w:rPr>
                </w:rPrChange>
              </w:rPr>
              <w:pPrChange w:id="119" w:author="Aaron Naidoo-Bagwell" w:date="2022-07-12T14:00:00Z">
                <w:pPr>
                  <w:spacing w:line="259" w:lineRule="auto"/>
                </w:pPr>
              </w:pPrChange>
            </w:pPr>
            <w:r w:rsidRPr="004E3512">
              <w:rPr>
                <w:rFonts w:ascii="Times New Roman" w:eastAsia="Arial" w:hAnsi="Times New Roman" w:cs="Times New Roman"/>
                <w:sz w:val="20"/>
                <w:szCs w:val="20"/>
                <w:rPrChange w:id="120" w:author="Aaron Naidoo-Bagwell" w:date="2022-07-18T12:11:00Z">
                  <w:rPr>
                    <w:rFonts w:ascii="Arial" w:eastAsia="Arial" w:hAnsi="Arial" w:cs="Arial"/>
                  </w:rPr>
                </w:rPrChange>
              </w:rPr>
              <w:t>Maximum photosynthetic rate</w:t>
            </w:r>
          </w:p>
        </w:tc>
        <w:tc>
          <w:tcPr>
            <w:tcW w:w="2977" w:type="dxa"/>
            <w:tcPrChange w:id="121" w:author="Aaron Naidoo-Bagwell" w:date="2022-07-12T13:51:00Z">
              <w:tcPr>
                <w:tcW w:w="3780" w:type="dxa"/>
              </w:tcPr>
            </w:tcPrChange>
          </w:tcPr>
          <w:p w14:paraId="3F6E5F8A" w14:textId="7DFF5F9A" w:rsidR="1337CD56" w:rsidRPr="004E3512" w:rsidRDefault="1337CD56">
            <w:pPr>
              <w:spacing w:line="360" w:lineRule="auto"/>
              <w:rPr>
                <w:rFonts w:ascii="Times New Roman" w:eastAsia="Arial" w:hAnsi="Times New Roman" w:cs="Times New Roman"/>
                <w:sz w:val="20"/>
                <w:szCs w:val="20"/>
                <w:rPrChange w:id="122" w:author="Aaron Naidoo-Bagwell" w:date="2022-07-18T12:11:00Z">
                  <w:rPr>
                    <w:rFonts w:ascii="Arial" w:eastAsia="Arial" w:hAnsi="Arial" w:cs="Arial"/>
                  </w:rPr>
                </w:rPrChange>
              </w:rPr>
              <w:pPrChange w:id="123" w:author="Aaron Naidoo-Bagwell" w:date="2022-07-12T14:00:00Z">
                <w:pPr/>
              </w:pPrChange>
            </w:pPr>
            <w:r w:rsidRPr="004E3512">
              <w:rPr>
                <w:rFonts w:ascii="Times New Roman" w:eastAsia="Arial" w:hAnsi="Times New Roman" w:cs="Times New Roman"/>
                <w:sz w:val="20"/>
                <w:szCs w:val="20"/>
                <w:rPrChange w:id="124" w:author="Aaron Naidoo-Bagwell" w:date="2022-07-18T12:11:00Z">
                  <w:rPr>
                    <w:rFonts w:ascii="Arial" w:eastAsia="Arial" w:hAnsi="Arial" w:cs="Arial"/>
                  </w:rPr>
                </w:rPrChange>
              </w:rPr>
              <w:t>Unimodal relationship for all plankton</w:t>
            </w:r>
          </w:p>
        </w:tc>
        <w:tc>
          <w:tcPr>
            <w:tcW w:w="4687" w:type="dxa"/>
            <w:tcPrChange w:id="125" w:author="Aaron Naidoo-Bagwell" w:date="2022-07-12T13:51:00Z">
              <w:tcPr>
                <w:tcW w:w="3960" w:type="dxa"/>
              </w:tcPr>
            </w:tcPrChange>
          </w:tcPr>
          <w:p w14:paraId="72E31571" w14:textId="4916F07D" w:rsidR="1337CD56" w:rsidRPr="004E3512" w:rsidRDefault="1337CD56">
            <w:pPr>
              <w:spacing w:line="360" w:lineRule="auto"/>
              <w:rPr>
                <w:rFonts w:ascii="Times New Roman" w:eastAsia="Arial" w:hAnsi="Times New Roman" w:cs="Times New Roman"/>
                <w:color w:val="000000" w:themeColor="text1"/>
                <w:sz w:val="20"/>
                <w:szCs w:val="20"/>
                <w:lang w:val="fr-FR"/>
                <w:rPrChange w:id="126" w:author="Aaron Naidoo-Bagwell" w:date="2022-07-18T12:11:00Z">
                  <w:rPr>
                    <w:rFonts w:ascii="Arial" w:eastAsia="Arial" w:hAnsi="Arial" w:cs="Arial"/>
                    <w:color w:val="000000" w:themeColor="text1"/>
                    <w:lang w:val="fr-FR"/>
                  </w:rPr>
                </w:rPrChange>
              </w:rPr>
              <w:pPrChange w:id="127" w:author="Aaron Naidoo-Bagwell" w:date="2022-07-12T14:00:00Z">
                <w:pPr/>
              </w:pPrChange>
            </w:pPr>
            <w:proofErr w:type="spellStart"/>
            <w:proofErr w:type="gramStart"/>
            <w:r w:rsidRPr="004E3512">
              <w:rPr>
                <w:rFonts w:ascii="Times New Roman" w:eastAsia="Arial" w:hAnsi="Times New Roman" w:cs="Times New Roman"/>
                <w:color w:val="000000" w:themeColor="text1"/>
                <w:sz w:val="20"/>
                <w:szCs w:val="20"/>
                <w:lang w:val="fr-FR"/>
                <w:rPrChange w:id="128" w:author="Aaron Naidoo-Bagwell" w:date="2022-07-18T12:11:00Z">
                  <w:rPr>
                    <w:rFonts w:ascii="Arial" w:eastAsia="Arial" w:hAnsi="Arial" w:cs="Arial"/>
                    <w:color w:val="000000" w:themeColor="text1"/>
                    <w:lang w:val="fr-FR"/>
                  </w:rPr>
                </w:rPrChange>
              </w:rPr>
              <w:t>Diatoms</w:t>
            </w:r>
            <w:proofErr w:type="spellEnd"/>
            <w:r w:rsidRPr="004E3512">
              <w:rPr>
                <w:rFonts w:ascii="Times New Roman" w:eastAsia="Arial" w:hAnsi="Times New Roman" w:cs="Times New Roman"/>
                <w:color w:val="000000" w:themeColor="text1"/>
                <w:sz w:val="20"/>
                <w:szCs w:val="20"/>
                <w:lang w:val="fr-FR"/>
                <w:rPrChange w:id="129" w:author="Aaron Naidoo-Bagwell" w:date="2022-07-18T12:11:00Z">
                  <w:rPr>
                    <w:rFonts w:ascii="Arial" w:eastAsia="Arial" w:hAnsi="Arial" w:cs="Arial"/>
                    <w:color w:val="000000" w:themeColor="text1"/>
                    <w:lang w:val="fr-FR"/>
                  </w:rPr>
                </w:rPrChange>
              </w:rPr>
              <w:t>:</w:t>
            </w:r>
            <w:proofErr w:type="gramEnd"/>
            <w:r w:rsidRPr="004E3512">
              <w:rPr>
                <w:rFonts w:ascii="Times New Roman" w:eastAsia="Arial" w:hAnsi="Times New Roman" w:cs="Times New Roman"/>
                <w:color w:val="000000" w:themeColor="text1"/>
                <w:sz w:val="20"/>
                <w:szCs w:val="20"/>
                <w:lang w:val="fr-FR"/>
                <w:rPrChange w:id="130" w:author="Aaron Naidoo-Bagwell" w:date="2022-07-18T12:11:00Z">
                  <w:rPr>
                    <w:rFonts w:ascii="Arial" w:eastAsia="Arial" w:hAnsi="Arial" w:cs="Arial"/>
                    <w:color w:val="000000" w:themeColor="text1"/>
                    <w:lang w:val="fr-FR"/>
                  </w:rPr>
                </w:rPrChange>
              </w:rPr>
              <w:t xml:space="preserve"> 3.9V</w:t>
            </w:r>
            <w:r w:rsidRPr="004E3512">
              <w:rPr>
                <w:rFonts w:ascii="Times New Roman" w:eastAsia="Arial" w:hAnsi="Times New Roman" w:cs="Times New Roman"/>
                <w:color w:val="000000" w:themeColor="text1"/>
                <w:sz w:val="20"/>
                <w:szCs w:val="20"/>
                <w:vertAlign w:val="superscript"/>
                <w:lang w:val="fr-FR"/>
                <w:rPrChange w:id="131" w:author="Aaron Naidoo-Bagwell" w:date="2022-07-18T12:11:00Z">
                  <w:rPr>
                    <w:rFonts w:ascii="Arial" w:eastAsia="Arial" w:hAnsi="Arial" w:cs="Arial"/>
                    <w:color w:val="000000" w:themeColor="text1"/>
                    <w:vertAlign w:val="superscript"/>
                    <w:lang w:val="fr-FR"/>
                  </w:rPr>
                </w:rPrChange>
              </w:rPr>
              <w:t>-0.08</w:t>
            </w:r>
            <w:r w:rsidRPr="004E3512">
              <w:rPr>
                <w:rFonts w:ascii="Times New Roman" w:eastAsia="Arial" w:hAnsi="Times New Roman" w:cs="Times New Roman"/>
                <w:color w:val="000000" w:themeColor="text1"/>
                <w:sz w:val="20"/>
                <w:szCs w:val="20"/>
                <w:lang w:val="fr-FR"/>
                <w:rPrChange w:id="132" w:author="Aaron Naidoo-Bagwell" w:date="2022-07-18T12:11:00Z">
                  <w:rPr>
                    <w:rFonts w:ascii="Arial" w:eastAsia="Arial" w:hAnsi="Arial" w:cs="Arial"/>
                    <w:color w:val="000000" w:themeColor="text1"/>
                    <w:lang w:val="fr-FR"/>
                  </w:rPr>
                </w:rPrChange>
              </w:rPr>
              <w:t xml:space="preserve"> d-1 (</w:t>
            </w:r>
            <w:proofErr w:type="spellStart"/>
            <w:r w:rsidRPr="004E3512">
              <w:rPr>
                <w:rFonts w:ascii="Times New Roman" w:eastAsia="Arial" w:hAnsi="Times New Roman" w:cs="Times New Roman"/>
                <w:color w:val="000000" w:themeColor="text1"/>
                <w:sz w:val="20"/>
                <w:szCs w:val="20"/>
                <w:lang w:val="fr-FR"/>
                <w:rPrChange w:id="133" w:author="Aaron Naidoo-Bagwell" w:date="2022-07-18T12:11:00Z">
                  <w:rPr>
                    <w:rFonts w:ascii="Arial" w:eastAsia="Arial" w:hAnsi="Arial" w:cs="Arial"/>
                    <w:color w:val="000000" w:themeColor="text1"/>
                    <w:lang w:val="fr-FR"/>
                  </w:rPr>
                </w:rPrChange>
              </w:rPr>
              <w:t>Dutkiewicz</w:t>
            </w:r>
            <w:proofErr w:type="spellEnd"/>
            <w:r w:rsidRPr="004E3512">
              <w:rPr>
                <w:rFonts w:ascii="Times New Roman" w:eastAsia="Arial" w:hAnsi="Times New Roman" w:cs="Times New Roman"/>
                <w:color w:val="000000" w:themeColor="text1"/>
                <w:sz w:val="20"/>
                <w:szCs w:val="20"/>
                <w:lang w:val="fr-FR"/>
                <w:rPrChange w:id="134" w:author="Aaron Naidoo-Bagwell" w:date="2022-07-18T12:11:00Z">
                  <w:rPr>
                    <w:rFonts w:ascii="Arial" w:eastAsia="Arial" w:hAnsi="Arial" w:cs="Arial"/>
                    <w:color w:val="000000" w:themeColor="text1"/>
                    <w:lang w:val="fr-FR"/>
                  </w:rPr>
                </w:rPrChange>
              </w:rPr>
              <w:t xml:space="preserve"> et al., 2020)</w:t>
            </w:r>
          </w:p>
          <w:p w14:paraId="47500926" w14:textId="06F2CBA7" w:rsidR="1337CD56" w:rsidRPr="004E3512" w:rsidRDefault="1337CD56">
            <w:pPr>
              <w:spacing w:line="360" w:lineRule="auto"/>
              <w:rPr>
                <w:rFonts w:ascii="Times New Roman" w:eastAsia="Arial" w:hAnsi="Times New Roman" w:cs="Times New Roman"/>
                <w:color w:val="000000" w:themeColor="text1"/>
                <w:sz w:val="20"/>
                <w:szCs w:val="20"/>
                <w:lang w:val="fr-FR"/>
                <w:rPrChange w:id="135" w:author="Aaron Naidoo-Bagwell" w:date="2022-07-18T12:11:00Z">
                  <w:rPr>
                    <w:rFonts w:ascii="Arial" w:eastAsia="Arial" w:hAnsi="Arial" w:cs="Arial"/>
                    <w:color w:val="000000" w:themeColor="text1"/>
                    <w:lang w:val="fr-FR"/>
                  </w:rPr>
                </w:rPrChange>
              </w:rPr>
              <w:pPrChange w:id="136" w:author="Aaron Naidoo-Bagwell" w:date="2022-07-12T14:00:00Z">
                <w:pPr/>
              </w:pPrChange>
            </w:pPr>
            <w:proofErr w:type="spellStart"/>
            <w:proofErr w:type="gramStart"/>
            <w:r w:rsidRPr="004E3512">
              <w:rPr>
                <w:rFonts w:ascii="Times New Roman" w:eastAsia="Arial" w:hAnsi="Times New Roman" w:cs="Times New Roman"/>
                <w:color w:val="000000" w:themeColor="text1"/>
                <w:sz w:val="20"/>
                <w:szCs w:val="20"/>
                <w:lang w:val="fr-FR"/>
                <w:rPrChange w:id="137" w:author="Aaron Naidoo-Bagwell" w:date="2022-07-18T12:11:00Z">
                  <w:rPr>
                    <w:rFonts w:ascii="Arial" w:eastAsia="Arial" w:hAnsi="Arial" w:cs="Arial"/>
                    <w:color w:val="000000" w:themeColor="text1"/>
                    <w:lang w:val="fr-FR"/>
                  </w:rPr>
                </w:rPrChange>
              </w:rPr>
              <w:t>Picoplankton</w:t>
            </w:r>
            <w:proofErr w:type="spellEnd"/>
            <w:r w:rsidRPr="004E3512">
              <w:rPr>
                <w:rFonts w:ascii="Times New Roman" w:eastAsia="Arial" w:hAnsi="Times New Roman" w:cs="Times New Roman"/>
                <w:color w:val="000000" w:themeColor="text1"/>
                <w:sz w:val="20"/>
                <w:szCs w:val="20"/>
                <w:lang w:val="fr-FR"/>
                <w:rPrChange w:id="138" w:author="Aaron Naidoo-Bagwell" w:date="2022-07-18T12:11:00Z">
                  <w:rPr>
                    <w:rFonts w:ascii="Arial" w:eastAsia="Arial" w:hAnsi="Arial" w:cs="Arial"/>
                    <w:color w:val="000000" w:themeColor="text1"/>
                    <w:lang w:val="fr-FR"/>
                  </w:rPr>
                </w:rPrChange>
              </w:rPr>
              <w:t>:</w:t>
            </w:r>
            <w:proofErr w:type="gramEnd"/>
            <w:r w:rsidRPr="004E3512">
              <w:rPr>
                <w:rFonts w:ascii="Times New Roman" w:eastAsia="Arial" w:hAnsi="Times New Roman" w:cs="Times New Roman"/>
                <w:color w:val="000000" w:themeColor="text1"/>
                <w:sz w:val="20"/>
                <w:szCs w:val="20"/>
                <w:lang w:val="fr-FR"/>
                <w:rPrChange w:id="139" w:author="Aaron Naidoo-Bagwell" w:date="2022-07-18T12:11:00Z">
                  <w:rPr>
                    <w:rFonts w:ascii="Arial" w:eastAsia="Arial" w:hAnsi="Arial" w:cs="Arial"/>
                    <w:color w:val="000000" w:themeColor="text1"/>
                    <w:lang w:val="fr-FR"/>
                  </w:rPr>
                </w:rPrChange>
              </w:rPr>
              <w:t xml:space="preserve"> 0.9V</w:t>
            </w:r>
            <w:r w:rsidRPr="004E3512">
              <w:rPr>
                <w:rFonts w:ascii="Times New Roman" w:eastAsia="Arial" w:hAnsi="Times New Roman" w:cs="Times New Roman"/>
                <w:color w:val="000000" w:themeColor="text1"/>
                <w:sz w:val="20"/>
                <w:szCs w:val="20"/>
                <w:vertAlign w:val="superscript"/>
                <w:lang w:val="fr-FR"/>
                <w:rPrChange w:id="140" w:author="Aaron Naidoo-Bagwell" w:date="2022-07-18T12:11:00Z">
                  <w:rPr>
                    <w:rFonts w:ascii="Arial" w:eastAsia="Arial" w:hAnsi="Arial" w:cs="Arial"/>
                    <w:color w:val="000000" w:themeColor="text1"/>
                    <w:vertAlign w:val="superscript"/>
                    <w:lang w:val="fr-FR"/>
                  </w:rPr>
                </w:rPrChange>
              </w:rPr>
              <w:t>0.08</w:t>
            </w:r>
            <w:r w:rsidRPr="004E3512">
              <w:rPr>
                <w:rFonts w:ascii="Times New Roman" w:eastAsia="Arial" w:hAnsi="Times New Roman" w:cs="Times New Roman"/>
                <w:color w:val="000000" w:themeColor="text1"/>
                <w:sz w:val="20"/>
                <w:szCs w:val="20"/>
                <w:lang w:val="fr-FR"/>
                <w:rPrChange w:id="141" w:author="Aaron Naidoo-Bagwell" w:date="2022-07-18T12:11:00Z">
                  <w:rPr>
                    <w:rFonts w:ascii="Arial" w:eastAsia="Arial" w:hAnsi="Arial" w:cs="Arial"/>
                    <w:color w:val="000000" w:themeColor="text1"/>
                    <w:lang w:val="fr-FR"/>
                  </w:rPr>
                </w:rPrChange>
              </w:rPr>
              <w:t xml:space="preserve"> d-1 (</w:t>
            </w:r>
            <w:proofErr w:type="spellStart"/>
            <w:r w:rsidRPr="004E3512">
              <w:rPr>
                <w:rFonts w:ascii="Times New Roman" w:eastAsia="Arial" w:hAnsi="Times New Roman" w:cs="Times New Roman"/>
                <w:color w:val="000000" w:themeColor="text1"/>
                <w:sz w:val="20"/>
                <w:szCs w:val="20"/>
                <w:lang w:val="fr-FR"/>
                <w:rPrChange w:id="142" w:author="Aaron Naidoo-Bagwell" w:date="2022-07-18T12:11:00Z">
                  <w:rPr>
                    <w:rFonts w:ascii="Arial" w:eastAsia="Arial" w:hAnsi="Arial" w:cs="Arial"/>
                    <w:color w:val="000000" w:themeColor="text1"/>
                    <w:lang w:val="fr-FR"/>
                  </w:rPr>
                </w:rPrChange>
              </w:rPr>
              <w:t>Dutkiewicz</w:t>
            </w:r>
            <w:proofErr w:type="spellEnd"/>
            <w:r w:rsidRPr="004E3512">
              <w:rPr>
                <w:rFonts w:ascii="Times New Roman" w:eastAsia="Arial" w:hAnsi="Times New Roman" w:cs="Times New Roman"/>
                <w:color w:val="000000" w:themeColor="text1"/>
                <w:sz w:val="20"/>
                <w:szCs w:val="20"/>
                <w:lang w:val="fr-FR"/>
                <w:rPrChange w:id="143" w:author="Aaron Naidoo-Bagwell" w:date="2022-07-18T12:11:00Z">
                  <w:rPr>
                    <w:rFonts w:ascii="Arial" w:eastAsia="Arial" w:hAnsi="Arial" w:cs="Arial"/>
                    <w:color w:val="000000" w:themeColor="text1"/>
                    <w:lang w:val="fr-FR"/>
                  </w:rPr>
                </w:rPrChange>
              </w:rPr>
              <w:t xml:space="preserve"> et al., 2020)</w:t>
            </w:r>
          </w:p>
          <w:p w14:paraId="2C970089" w14:textId="27C9D2CD" w:rsidR="1337CD56" w:rsidRPr="004E3512" w:rsidRDefault="1337CD56">
            <w:pPr>
              <w:spacing w:line="360" w:lineRule="auto"/>
              <w:rPr>
                <w:rFonts w:ascii="Times New Roman" w:eastAsia="Arial" w:hAnsi="Times New Roman" w:cs="Times New Roman"/>
                <w:color w:val="000000" w:themeColor="text1"/>
                <w:sz w:val="20"/>
                <w:szCs w:val="20"/>
                <w:rPrChange w:id="144" w:author="Aaron Naidoo-Bagwell" w:date="2022-07-18T12:11:00Z">
                  <w:rPr>
                    <w:rFonts w:ascii="Arial" w:eastAsia="Arial" w:hAnsi="Arial" w:cs="Arial"/>
                    <w:color w:val="000000" w:themeColor="text1"/>
                  </w:rPr>
                </w:rPrChange>
              </w:rPr>
              <w:pPrChange w:id="145" w:author="Aaron Naidoo-Bagwell" w:date="2022-07-12T14:00:00Z">
                <w:pPr>
                  <w:spacing w:line="288" w:lineRule="auto"/>
                </w:pPr>
              </w:pPrChange>
            </w:pPr>
            <w:r w:rsidRPr="004E3512">
              <w:rPr>
                <w:rFonts w:ascii="Times New Roman" w:eastAsia="Arial" w:hAnsi="Times New Roman" w:cs="Times New Roman"/>
                <w:color w:val="000000" w:themeColor="text1"/>
                <w:sz w:val="20"/>
                <w:szCs w:val="20"/>
                <w:rPrChange w:id="146" w:author="Aaron Naidoo-Bagwell" w:date="2022-07-18T12:11:00Z">
                  <w:rPr>
                    <w:rFonts w:ascii="Arial" w:eastAsia="Arial" w:hAnsi="Arial" w:cs="Arial"/>
                    <w:color w:val="000000" w:themeColor="text1"/>
                  </w:rPr>
                </w:rPrChange>
              </w:rPr>
              <w:t>Eukaryote</w:t>
            </w:r>
            <w:r w:rsidR="00A01318" w:rsidRPr="004E3512">
              <w:rPr>
                <w:rFonts w:ascii="Times New Roman" w:eastAsia="Arial" w:hAnsi="Times New Roman" w:cs="Times New Roman"/>
                <w:color w:val="000000" w:themeColor="text1"/>
                <w:sz w:val="20"/>
                <w:szCs w:val="20"/>
                <w:rPrChange w:id="147" w:author="Aaron Naidoo-Bagwell" w:date="2022-07-18T12:11:00Z">
                  <w:rPr>
                    <w:rFonts w:ascii="Arial" w:eastAsia="Arial" w:hAnsi="Arial" w:cs="Arial"/>
                    <w:color w:val="000000" w:themeColor="text1"/>
                  </w:rPr>
                </w:rPrChange>
              </w:rPr>
              <w:t>s</w:t>
            </w:r>
            <w:r w:rsidRPr="004E3512">
              <w:rPr>
                <w:rFonts w:ascii="Times New Roman" w:eastAsia="Arial" w:hAnsi="Times New Roman" w:cs="Times New Roman"/>
                <w:color w:val="000000" w:themeColor="text1"/>
                <w:sz w:val="20"/>
                <w:szCs w:val="20"/>
                <w:rPrChange w:id="148" w:author="Aaron Naidoo-Bagwell" w:date="2022-07-18T12:11:00Z">
                  <w:rPr>
                    <w:rFonts w:ascii="Arial" w:eastAsia="Arial" w:hAnsi="Arial" w:cs="Arial"/>
                    <w:color w:val="000000" w:themeColor="text1"/>
                  </w:rPr>
                </w:rPrChange>
              </w:rPr>
              <w:t>: 2.2V</w:t>
            </w:r>
            <w:r w:rsidRPr="004E3512">
              <w:rPr>
                <w:rFonts w:ascii="Times New Roman" w:eastAsia="Arial" w:hAnsi="Times New Roman" w:cs="Times New Roman"/>
                <w:color w:val="000000" w:themeColor="text1"/>
                <w:sz w:val="20"/>
                <w:szCs w:val="20"/>
                <w:vertAlign w:val="superscript"/>
                <w:rPrChange w:id="149" w:author="Aaron Naidoo-Bagwell" w:date="2022-07-18T12:11:00Z">
                  <w:rPr>
                    <w:rFonts w:ascii="Arial" w:eastAsia="Arial" w:hAnsi="Arial" w:cs="Arial"/>
                    <w:color w:val="000000" w:themeColor="text1"/>
                    <w:vertAlign w:val="superscript"/>
                  </w:rPr>
                </w:rPrChange>
              </w:rPr>
              <w:t>-0.08</w:t>
            </w:r>
            <w:r w:rsidRPr="004E3512">
              <w:rPr>
                <w:rFonts w:ascii="Times New Roman" w:eastAsia="Arial" w:hAnsi="Times New Roman" w:cs="Times New Roman"/>
                <w:color w:val="000000" w:themeColor="text1"/>
                <w:sz w:val="20"/>
                <w:szCs w:val="20"/>
                <w:rPrChange w:id="150" w:author="Aaron Naidoo-Bagwell" w:date="2022-07-18T12:11:00Z">
                  <w:rPr>
                    <w:rFonts w:ascii="Arial" w:eastAsia="Arial" w:hAnsi="Arial" w:cs="Arial"/>
                    <w:color w:val="000000" w:themeColor="text1"/>
                  </w:rPr>
                </w:rPrChange>
              </w:rPr>
              <w:t xml:space="preserve"> d</w:t>
            </w:r>
            <w:r w:rsidRPr="004E3512">
              <w:rPr>
                <w:rFonts w:ascii="Times New Roman" w:eastAsia="Arial" w:hAnsi="Times New Roman" w:cs="Times New Roman"/>
                <w:color w:val="000000" w:themeColor="text1"/>
                <w:sz w:val="20"/>
                <w:szCs w:val="20"/>
                <w:vertAlign w:val="superscript"/>
                <w:rPrChange w:id="151" w:author="Aaron Naidoo-Bagwell" w:date="2022-07-18T12:11:00Z">
                  <w:rPr>
                    <w:rFonts w:ascii="Arial" w:eastAsia="Arial" w:hAnsi="Arial" w:cs="Arial"/>
                    <w:color w:val="000000" w:themeColor="text1"/>
                    <w:vertAlign w:val="superscript"/>
                  </w:rPr>
                </w:rPrChange>
              </w:rPr>
              <w:t>-1</w:t>
            </w:r>
            <w:r w:rsidRPr="004E3512">
              <w:rPr>
                <w:rFonts w:ascii="Times New Roman" w:eastAsia="Arial" w:hAnsi="Times New Roman" w:cs="Times New Roman"/>
                <w:color w:val="000000" w:themeColor="text1"/>
                <w:sz w:val="20"/>
                <w:szCs w:val="20"/>
                <w:rPrChange w:id="152" w:author="Aaron Naidoo-Bagwell" w:date="2022-07-18T12:11:00Z">
                  <w:rPr>
                    <w:rFonts w:ascii="Arial" w:eastAsia="Arial" w:hAnsi="Arial" w:cs="Arial"/>
                    <w:color w:val="000000" w:themeColor="text1"/>
                  </w:rPr>
                </w:rPrChange>
              </w:rPr>
              <w:t xml:space="preserve"> (assuming 20% lower than diatoms)</w:t>
            </w:r>
          </w:p>
        </w:tc>
      </w:tr>
      <w:tr w:rsidR="1337CD56" w:rsidRPr="004E3512" w14:paraId="37A3AD3E" w14:textId="77777777" w:rsidTr="00E5237F">
        <w:tc>
          <w:tcPr>
            <w:tcW w:w="1696" w:type="dxa"/>
            <w:vAlign w:val="center"/>
            <w:tcPrChange w:id="153" w:author="Aaron Naidoo-Bagwell" w:date="2022-07-12T13:51:00Z">
              <w:tcPr>
                <w:tcW w:w="1620" w:type="dxa"/>
                <w:vAlign w:val="center"/>
              </w:tcPr>
            </w:tcPrChange>
          </w:tcPr>
          <w:p w14:paraId="6EE8F02B" w14:textId="6ED78DB7" w:rsidR="1337CD56" w:rsidRPr="004E3512" w:rsidRDefault="1337CD56">
            <w:pPr>
              <w:spacing w:line="360" w:lineRule="auto"/>
              <w:rPr>
                <w:rFonts w:ascii="Times New Roman" w:eastAsia="Arial" w:hAnsi="Times New Roman" w:cs="Times New Roman"/>
                <w:sz w:val="20"/>
                <w:szCs w:val="20"/>
                <w:rPrChange w:id="154" w:author="Aaron Naidoo-Bagwell" w:date="2022-07-18T12:11:00Z">
                  <w:rPr>
                    <w:rFonts w:ascii="Arial" w:eastAsia="Arial" w:hAnsi="Arial" w:cs="Arial"/>
                  </w:rPr>
                </w:rPrChange>
              </w:rPr>
              <w:pPrChange w:id="155" w:author="Aaron Naidoo-Bagwell" w:date="2022-07-12T14:00:00Z">
                <w:pPr>
                  <w:spacing w:line="259" w:lineRule="auto"/>
                </w:pPr>
              </w:pPrChange>
            </w:pPr>
            <w:r w:rsidRPr="004E3512">
              <w:rPr>
                <w:rFonts w:ascii="Times New Roman" w:eastAsia="Arial" w:hAnsi="Times New Roman" w:cs="Times New Roman"/>
                <w:sz w:val="20"/>
                <w:szCs w:val="20"/>
                <w:rPrChange w:id="156" w:author="Aaron Naidoo-Bagwell" w:date="2022-07-18T12:11:00Z">
                  <w:rPr>
                    <w:rFonts w:ascii="Arial" w:eastAsia="Arial" w:hAnsi="Arial" w:cs="Arial"/>
                  </w:rPr>
                </w:rPrChange>
              </w:rPr>
              <w:t>Diatom trade-offs</w:t>
            </w:r>
          </w:p>
        </w:tc>
        <w:tc>
          <w:tcPr>
            <w:tcW w:w="2977" w:type="dxa"/>
            <w:tcPrChange w:id="157" w:author="Aaron Naidoo-Bagwell" w:date="2022-07-12T13:51:00Z">
              <w:tcPr>
                <w:tcW w:w="3780" w:type="dxa"/>
              </w:tcPr>
            </w:tcPrChange>
          </w:tcPr>
          <w:p w14:paraId="283390EF" w14:textId="6ED820A9" w:rsidR="1337CD56" w:rsidRPr="004E3512" w:rsidRDefault="1337CD56">
            <w:pPr>
              <w:spacing w:line="360" w:lineRule="auto"/>
              <w:rPr>
                <w:rFonts w:ascii="Times New Roman" w:eastAsia="Arial" w:hAnsi="Times New Roman" w:cs="Times New Roman"/>
                <w:sz w:val="20"/>
                <w:szCs w:val="20"/>
                <w:rPrChange w:id="158" w:author="Aaron Naidoo-Bagwell" w:date="2022-07-18T12:11:00Z">
                  <w:rPr>
                    <w:rFonts w:ascii="Arial" w:eastAsia="Arial" w:hAnsi="Arial" w:cs="Arial"/>
                  </w:rPr>
                </w:rPrChange>
              </w:rPr>
              <w:pPrChange w:id="159" w:author="Aaron Naidoo-Bagwell" w:date="2022-07-12T14:00:00Z">
                <w:pPr/>
              </w:pPrChange>
            </w:pPr>
            <w:r w:rsidRPr="004E3512">
              <w:rPr>
                <w:rFonts w:ascii="Times New Roman" w:eastAsia="Arial" w:hAnsi="Times New Roman" w:cs="Times New Roman"/>
                <w:sz w:val="20"/>
                <w:szCs w:val="20"/>
                <w:rPrChange w:id="160" w:author="Aaron Naidoo-Bagwell" w:date="2022-07-18T12:11:00Z">
                  <w:rPr>
                    <w:rFonts w:ascii="Arial" w:eastAsia="Arial" w:hAnsi="Arial" w:cs="Arial"/>
                  </w:rPr>
                </w:rPrChange>
              </w:rPr>
              <w:t>N/A</w:t>
            </w:r>
          </w:p>
        </w:tc>
        <w:tc>
          <w:tcPr>
            <w:tcW w:w="4687" w:type="dxa"/>
            <w:tcPrChange w:id="161" w:author="Aaron Naidoo-Bagwell" w:date="2022-07-12T13:51:00Z">
              <w:tcPr>
                <w:tcW w:w="3960" w:type="dxa"/>
              </w:tcPr>
            </w:tcPrChange>
          </w:tcPr>
          <w:p w14:paraId="03A50177" w14:textId="0B6572D6" w:rsidR="1337CD56" w:rsidRPr="004E3512" w:rsidRDefault="1337CD56">
            <w:pPr>
              <w:spacing w:line="360" w:lineRule="auto"/>
              <w:rPr>
                <w:rFonts w:ascii="Times New Roman" w:eastAsia="Arial" w:hAnsi="Times New Roman" w:cs="Times New Roman"/>
                <w:color w:val="000000" w:themeColor="text1"/>
                <w:sz w:val="20"/>
                <w:szCs w:val="20"/>
                <w:rPrChange w:id="162" w:author="Aaron Naidoo-Bagwell" w:date="2022-07-18T12:11:00Z">
                  <w:rPr>
                    <w:rFonts w:ascii="Arial" w:eastAsia="Arial" w:hAnsi="Arial" w:cs="Arial"/>
                    <w:color w:val="000000" w:themeColor="text1"/>
                  </w:rPr>
                </w:rPrChange>
              </w:rPr>
              <w:pPrChange w:id="163" w:author="Aaron Naidoo-Bagwell" w:date="2022-07-12T14:00:00Z">
                <w:pPr/>
              </w:pPrChange>
            </w:pPr>
            <w:r w:rsidRPr="004E3512">
              <w:rPr>
                <w:rFonts w:ascii="Times New Roman" w:eastAsia="Arial" w:hAnsi="Times New Roman" w:cs="Times New Roman"/>
                <w:color w:val="000000" w:themeColor="text1"/>
                <w:sz w:val="20"/>
                <w:szCs w:val="20"/>
                <w:rPrChange w:id="164" w:author="Aaron Naidoo-Bagwell" w:date="2022-07-18T12:11:00Z">
                  <w:rPr>
                    <w:rFonts w:ascii="Arial" w:eastAsia="Arial" w:hAnsi="Arial" w:cs="Arial"/>
                    <w:color w:val="000000" w:themeColor="text1"/>
                  </w:rPr>
                </w:rPrChange>
              </w:rPr>
              <w:t xml:space="preserve">Benefits: Higher </w:t>
            </w:r>
            <w:ins w:id="165" w:author="Aaron Naidoo-Bagwell" w:date="2022-07-27T10:20:00Z">
              <w:r w:rsidR="00AE7308">
                <w:rPr>
                  <w:rFonts w:ascii="Times New Roman" w:eastAsia="Arial" w:hAnsi="Times New Roman" w:cs="Times New Roman"/>
                  <w:color w:val="000000" w:themeColor="text1"/>
                  <w:sz w:val="20"/>
                  <w:szCs w:val="20"/>
                </w:rPr>
                <w:t>P</w:t>
              </w:r>
            </w:ins>
            <w:del w:id="166" w:author="Aaron Naidoo-Bagwell" w:date="2022-07-27T10:20:00Z">
              <w:r w:rsidRPr="004E3512" w:rsidDel="00AE7308">
                <w:rPr>
                  <w:rFonts w:ascii="Times New Roman" w:eastAsia="Arial" w:hAnsi="Times New Roman" w:cs="Times New Roman"/>
                  <w:color w:val="000000" w:themeColor="text1"/>
                  <w:sz w:val="20"/>
                  <w:szCs w:val="20"/>
                  <w:rPrChange w:id="167" w:author="Aaron Naidoo-Bagwell" w:date="2022-07-18T12:11:00Z">
                    <w:rPr>
                      <w:rFonts w:ascii="Arial" w:eastAsia="Arial" w:hAnsi="Arial" w:cs="Arial"/>
                      <w:color w:val="000000" w:themeColor="text1"/>
                    </w:rPr>
                  </w:rPrChange>
                </w:rPr>
                <w:delText>V</w:delText>
              </w:r>
            </w:del>
            <w:r w:rsidRPr="004E3512">
              <w:rPr>
                <w:rFonts w:ascii="Times New Roman" w:eastAsia="Arial" w:hAnsi="Times New Roman" w:cs="Times New Roman"/>
                <w:color w:val="000000" w:themeColor="text1"/>
                <w:sz w:val="20"/>
                <w:szCs w:val="20"/>
                <w:rPrChange w:id="168" w:author="Aaron Naidoo-Bagwell" w:date="2022-07-18T12:11:00Z">
                  <w:rPr>
                    <w:rFonts w:ascii="Arial" w:eastAsia="Arial" w:hAnsi="Arial" w:cs="Arial"/>
                    <w:color w:val="000000" w:themeColor="text1"/>
                  </w:rPr>
                </w:rPrChange>
              </w:rPr>
              <w:t>max and grazing protection</w:t>
            </w:r>
          </w:p>
          <w:p w14:paraId="2000C69C" w14:textId="23CB25C0" w:rsidR="1337CD56" w:rsidRPr="004E3512" w:rsidRDefault="1337CD56">
            <w:pPr>
              <w:spacing w:line="360" w:lineRule="auto"/>
              <w:rPr>
                <w:rFonts w:ascii="Times New Roman" w:eastAsia="Arial" w:hAnsi="Times New Roman" w:cs="Times New Roman"/>
                <w:color w:val="000000" w:themeColor="text1"/>
                <w:sz w:val="20"/>
                <w:szCs w:val="20"/>
                <w:rPrChange w:id="169" w:author="Aaron Naidoo-Bagwell" w:date="2022-07-18T12:11:00Z">
                  <w:rPr>
                    <w:rFonts w:ascii="Arial" w:eastAsia="Arial" w:hAnsi="Arial" w:cs="Arial"/>
                    <w:color w:val="000000" w:themeColor="text1"/>
                  </w:rPr>
                </w:rPrChange>
              </w:rPr>
              <w:pPrChange w:id="170" w:author="Aaron Naidoo-Bagwell" w:date="2022-07-12T14:00:00Z">
                <w:pPr/>
              </w:pPrChange>
            </w:pPr>
            <w:r w:rsidRPr="004E3512">
              <w:rPr>
                <w:rFonts w:ascii="Times New Roman" w:eastAsia="Arial" w:hAnsi="Times New Roman" w:cs="Times New Roman"/>
                <w:color w:val="000000" w:themeColor="text1"/>
                <w:sz w:val="20"/>
                <w:szCs w:val="20"/>
                <w:rPrChange w:id="171" w:author="Aaron Naidoo-Bagwell" w:date="2022-07-18T12:11:00Z">
                  <w:rPr>
                    <w:rFonts w:ascii="Arial" w:eastAsia="Arial" w:hAnsi="Arial" w:cs="Arial"/>
                    <w:color w:val="000000" w:themeColor="text1"/>
                  </w:rPr>
                </w:rPrChange>
              </w:rPr>
              <w:t>Cost: Si requirement</w:t>
            </w:r>
          </w:p>
        </w:tc>
      </w:tr>
      <w:tr w:rsidR="1337CD56" w:rsidRPr="004E3512" w14:paraId="1BC55DFD" w14:textId="77777777" w:rsidTr="00E5237F">
        <w:tc>
          <w:tcPr>
            <w:tcW w:w="1696" w:type="dxa"/>
            <w:vAlign w:val="center"/>
            <w:tcPrChange w:id="172" w:author="Aaron Naidoo-Bagwell" w:date="2022-07-12T13:51:00Z">
              <w:tcPr>
                <w:tcW w:w="1620" w:type="dxa"/>
                <w:vAlign w:val="center"/>
              </w:tcPr>
            </w:tcPrChange>
          </w:tcPr>
          <w:p w14:paraId="21227247" w14:textId="508CD73F" w:rsidR="1337CD56" w:rsidRPr="004E3512" w:rsidRDefault="1337CD56">
            <w:pPr>
              <w:spacing w:line="360" w:lineRule="auto"/>
              <w:rPr>
                <w:rFonts w:ascii="Times New Roman" w:eastAsia="Arial" w:hAnsi="Times New Roman" w:cs="Times New Roman"/>
                <w:sz w:val="20"/>
                <w:szCs w:val="20"/>
                <w:rPrChange w:id="173" w:author="Aaron Naidoo-Bagwell" w:date="2022-07-18T12:11:00Z">
                  <w:rPr>
                    <w:rFonts w:ascii="Arial" w:eastAsia="Arial" w:hAnsi="Arial" w:cs="Arial"/>
                  </w:rPr>
                </w:rPrChange>
              </w:rPr>
              <w:pPrChange w:id="174" w:author="Aaron Naidoo-Bagwell" w:date="2022-07-12T14:00:00Z">
                <w:pPr>
                  <w:spacing w:line="259" w:lineRule="auto"/>
                </w:pPr>
              </w:pPrChange>
            </w:pPr>
            <w:r w:rsidRPr="004E3512">
              <w:rPr>
                <w:rFonts w:ascii="Times New Roman" w:eastAsia="Arial" w:hAnsi="Times New Roman" w:cs="Times New Roman"/>
                <w:sz w:val="20"/>
                <w:szCs w:val="20"/>
                <w:rPrChange w:id="175" w:author="Aaron Naidoo-Bagwell" w:date="2022-07-18T12:11:00Z">
                  <w:rPr>
                    <w:rFonts w:ascii="Arial" w:eastAsia="Arial" w:hAnsi="Arial" w:cs="Arial"/>
                  </w:rPr>
                </w:rPrChange>
              </w:rPr>
              <w:t>Light limitation</w:t>
            </w:r>
          </w:p>
        </w:tc>
        <w:tc>
          <w:tcPr>
            <w:tcW w:w="2977" w:type="dxa"/>
            <w:tcPrChange w:id="176" w:author="Aaron Naidoo-Bagwell" w:date="2022-07-12T13:51:00Z">
              <w:tcPr>
                <w:tcW w:w="3780" w:type="dxa"/>
              </w:tcPr>
            </w:tcPrChange>
          </w:tcPr>
          <w:p w14:paraId="26B25B8A" w14:textId="4F3DADBC" w:rsidR="1337CD56" w:rsidRPr="004E3512" w:rsidRDefault="1337CD56">
            <w:pPr>
              <w:spacing w:line="360" w:lineRule="auto"/>
              <w:rPr>
                <w:rFonts w:ascii="Times New Roman" w:eastAsia="Arial" w:hAnsi="Times New Roman" w:cs="Times New Roman"/>
                <w:i/>
                <w:iCs/>
                <w:sz w:val="20"/>
                <w:szCs w:val="20"/>
                <w:highlight w:val="yellow"/>
                <w:rPrChange w:id="177" w:author="Aaron Naidoo-Bagwell" w:date="2022-07-18T12:11:00Z">
                  <w:rPr>
                    <w:rFonts w:ascii="Arial" w:eastAsia="Arial" w:hAnsi="Arial" w:cs="Arial"/>
                    <w:i/>
                    <w:iCs/>
                    <w:highlight w:val="yellow"/>
                  </w:rPr>
                </w:rPrChange>
              </w:rPr>
              <w:pPrChange w:id="178" w:author="Aaron Naidoo-Bagwell" w:date="2022-07-12T14:00:00Z">
                <w:pPr/>
              </w:pPrChange>
            </w:pPr>
          </w:p>
        </w:tc>
        <w:tc>
          <w:tcPr>
            <w:tcW w:w="4687" w:type="dxa"/>
            <w:tcPrChange w:id="179" w:author="Aaron Naidoo-Bagwell" w:date="2022-07-12T13:51:00Z">
              <w:tcPr>
                <w:tcW w:w="3960" w:type="dxa"/>
              </w:tcPr>
            </w:tcPrChange>
          </w:tcPr>
          <w:p w14:paraId="74BFCD06" w14:textId="5454F3FF" w:rsidR="1337CD56" w:rsidRPr="004E3512" w:rsidRDefault="004F18A3">
            <w:pPr>
              <w:spacing w:line="360" w:lineRule="auto"/>
              <w:rPr>
                <w:rFonts w:ascii="Times New Roman" w:hAnsi="Times New Roman" w:cs="Times New Roman"/>
                <w:sz w:val="20"/>
                <w:szCs w:val="20"/>
                <w:rPrChange w:id="180" w:author="Aaron Naidoo-Bagwell" w:date="2022-07-18T12:11:00Z">
                  <w:rPr/>
                </w:rPrChange>
              </w:rPr>
              <w:pPrChange w:id="181" w:author="Aaron Naidoo-Bagwell" w:date="2022-07-12T14:00:00Z">
                <w:pPr>
                  <w:spacing w:line="288" w:lineRule="auto"/>
                </w:pPr>
              </w:pPrChange>
            </w:pPr>
            <w:r w:rsidRPr="004E3512">
              <w:rPr>
                <w:rFonts w:ascii="Times New Roman" w:eastAsia="Arial" w:hAnsi="Times New Roman" w:cs="Times New Roman"/>
                <w:sz w:val="20"/>
                <w:szCs w:val="20"/>
                <w:rPrChange w:id="182" w:author="Aaron Naidoo-Bagwell" w:date="2022-07-18T12:11:00Z">
                  <w:rPr>
                    <w:rFonts w:ascii="Arial" w:eastAsia="Arial" w:hAnsi="Arial" w:cs="Arial"/>
                  </w:rPr>
                </w:rPrChange>
              </w:rPr>
              <w:t>Modified</w:t>
            </w:r>
            <w:r w:rsidR="1337CD56" w:rsidRPr="004E3512">
              <w:rPr>
                <w:rFonts w:ascii="Times New Roman" w:eastAsia="Arial" w:hAnsi="Times New Roman" w:cs="Times New Roman"/>
                <w:sz w:val="20"/>
                <w:szCs w:val="20"/>
                <w:rPrChange w:id="183" w:author="Aaron Naidoo-Bagwell" w:date="2022-07-18T12:11:00Z">
                  <w:rPr>
                    <w:rFonts w:ascii="Arial" w:eastAsia="Arial" w:hAnsi="Arial" w:cs="Arial"/>
                  </w:rPr>
                </w:rPrChange>
              </w:rPr>
              <w:t xml:space="preserve"> EcoGEnIE 1.0 with diagnosed mixed-layer light penetration and no light under sea-ice</w:t>
            </w:r>
          </w:p>
        </w:tc>
      </w:tr>
      <w:tr w:rsidR="1337CD56" w:rsidRPr="004E3512" w14:paraId="341B2633" w14:textId="77777777" w:rsidTr="00E5237F">
        <w:tc>
          <w:tcPr>
            <w:tcW w:w="9360" w:type="dxa"/>
            <w:gridSpan w:val="3"/>
            <w:vAlign w:val="center"/>
            <w:tcPrChange w:id="184" w:author="Aaron Naidoo-Bagwell" w:date="2022-07-12T13:51:00Z">
              <w:tcPr>
                <w:tcW w:w="9360" w:type="dxa"/>
                <w:gridSpan w:val="3"/>
                <w:vAlign w:val="center"/>
              </w:tcPr>
            </w:tcPrChange>
          </w:tcPr>
          <w:p w14:paraId="73BCE65D" w14:textId="346B54C2" w:rsidR="1337CD56" w:rsidRPr="004E3512" w:rsidRDefault="1337CD56">
            <w:pPr>
              <w:spacing w:line="360" w:lineRule="auto"/>
              <w:jc w:val="center"/>
              <w:rPr>
                <w:rFonts w:ascii="Times New Roman" w:eastAsia="Arial" w:hAnsi="Times New Roman" w:cs="Times New Roman"/>
                <w:sz w:val="20"/>
                <w:szCs w:val="20"/>
                <w:rPrChange w:id="185" w:author="Aaron Naidoo-Bagwell" w:date="2022-07-18T12:11:00Z">
                  <w:rPr>
                    <w:rFonts w:ascii="Arial" w:eastAsia="Arial" w:hAnsi="Arial" w:cs="Arial"/>
                  </w:rPr>
                </w:rPrChange>
              </w:rPr>
              <w:pPrChange w:id="186" w:author="Aaron Naidoo-Bagwell" w:date="2022-07-12T14:00:00Z">
                <w:pPr>
                  <w:spacing w:line="259" w:lineRule="auto"/>
                  <w:jc w:val="center"/>
                </w:pPr>
              </w:pPrChange>
            </w:pPr>
            <w:r w:rsidRPr="004E3512">
              <w:rPr>
                <w:rFonts w:ascii="Times New Roman" w:eastAsia="Arial" w:hAnsi="Times New Roman" w:cs="Times New Roman"/>
                <w:sz w:val="20"/>
                <w:szCs w:val="20"/>
                <w:u w:val="single"/>
                <w:rPrChange w:id="187" w:author="Aaron Naidoo-Bagwell" w:date="2022-07-18T12:11:00Z">
                  <w:rPr>
                    <w:rFonts w:ascii="Arial" w:eastAsia="Arial" w:hAnsi="Arial" w:cs="Arial"/>
                    <w:u w:val="single"/>
                  </w:rPr>
                </w:rPrChange>
              </w:rPr>
              <w:t>BIOGEOCHEMISTRY</w:t>
            </w:r>
          </w:p>
        </w:tc>
      </w:tr>
      <w:tr w:rsidR="1337CD56" w:rsidRPr="004E3512" w14:paraId="0D941229" w14:textId="77777777" w:rsidTr="00E5237F">
        <w:tc>
          <w:tcPr>
            <w:tcW w:w="1696" w:type="dxa"/>
            <w:vAlign w:val="center"/>
            <w:tcPrChange w:id="188" w:author="Aaron Naidoo-Bagwell" w:date="2022-07-12T13:51:00Z">
              <w:tcPr>
                <w:tcW w:w="1620" w:type="dxa"/>
                <w:vAlign w:val="center"/>
              </w:tcPr>
            </w:tcPrChange>
          </w:tcPr>
          <w:p w14:paraId="19E18F29" w14:textId="2B1E2944" w:rsidR="1337CD56" w:rsidRPr="004E3512" w:rsidRDefault="1337CD56">
            <w:pPr>
              <w:spacing w:line="360" w:lineRule="auto"/>
              <w:rPr>
                <w:rFonts w:ascii="Times New Roman" w:eastAsia="Arial" w:hAnsi="Times New Roman" w:cs="Times New Roman"/>
                <w:sz w:val="20"/>
                <w:szCs w:val="20"/>
                <w:rPrChange w:id="189" w:author="Aaron Naidoo-Bagwell" w:date="2022-07-18T12:11:00Z">
                  <w:rPr>
                    <w:rFonts w:ascii="Arial" w:eastAsia="Arial" w:hAnsi="Arial" w:cs="Arial"/>
                  </w:rPr>
                </w:rPrChange>
              </w:rPr>
              <w:pPrChange w:id="190" w:author="Aaron Naidoo-Bagwell" w:date="2022-07-12T14:00:00Z">
                <w:pPr>
                  <w:spacing w:line="259" w:lineRule="auto"/>
                </w:pPr>
              </w:pPrChange>
            </w:pPr>
            <w:r w:rsidRPr="004E3512">
              <w:rPr>
                <w:rFonts w:ascii="Times New Roman" w:eastAsia="Arial" w:hAnsi="Times New Roman" w:cs="Times New Roman"/>
                <w:sz w:val="20"/>
                <w:szCs w:val="20"/>
                <w:rPrChange w:id="191" w:author="Aaron Naidoo-Bagwell" w:date="2022-07-18T12:11:00Z">
                  <w:rPr>
                    <w:rFonts w:ascii="Arial" w:eastAsia="Arial" w:hAnsi="Arial" w:cs="Arial"/>
                  </w:rPr>
                </w:rPrChange>
              </w:rPr>
              <w:t>Iron cycle</w:t>
            </w:r>
          </w:p>
        </w:tc>
        <w:tc>
          <w:tcPr>
            <w:tcW w:w="2977" w:type="dxa"/>
            <w:tcPrChange w:id="192" w:author="Aaron Naidoo-Bagwell" w:date="2022-07-12T13:51:00Z">
              <w:tcPr>
                <w:tcW w:w="3780" w:type="dxa"/>
              </w:tcPr>
            </w:tcPrChange>
          </w:tcPr>
          <w:p w14:paraId="59AE8D83" w14:textId="6385504E" w:rsidR="1337CD56" w:rsidRPr="004E3512" w:rsidRDefault="00404076">
            <w:pPr>
              <w:spacing w:line="360" w:lineRule="auto"/>
              <w:rPr>
                <w:rFonts w:ascii="Times New Roman" w:eastAsia="Arial" w:hAnsi="Times New Roman" w:cs="Times New Roman"/>
                <w:sz w:val="20"/>
                <w:szCs w:val="20"/>
                <w:highlight w:val="yellow"/>
                <w:rPrChange w:id="193" w:author="Aaron Naidoo-Bagwell" w:date="2022-07-18T12:11:00Z">
                  <w:rPr>
                    <w:rFonts w:ascii="Arial" w:eastAsia="Arial" w:hAnsi="Arial" w:cs="Arial"/>
                    <w:i/>
                    <w:iCs/>
                    <w:highlight w:val="yellow"/>
                  </w:rPr>
                </w:rPrChange>
              </w:rPr>
              <w:pPrChange w:id="194" w:author="Aaron Naidoo-Bagwell" w:date="2022-07-12T14:00:00Z">
                <w:pPr>
                  <w:spacing w:line="259" w:lineRule="auto"/>
                </w:pPr>
              </w:pPrChange>
            </w:pPr>
            <w:r>
              <w:rPr>
                <w:rFonts w:ascii="Times New Roman" w:eastAsia="Arial" w:hAnsi="Times New Roman" w:cs="Times New Roman"/>
                <w:sz w:val="20"/>
                <w:szCs w:val="20"/>
              </w:rPr>
              <w:fldChar w:fldCharType="begin"/>
            </w:r>
            <w:r>
              <w:rPr>
                <w:rFonts w:ascii="Times New Roman" w:eastAsia="Arial" w:hAnsi="Times New Roman" w:cs="Times New Roman"/>
                <w:sz w:val="20"/>
                <w:szCs w:val="20"/>
              </w:rPr>
              <w:instrText xml:space="preserve"> ADDIN EN.CITE &lt;EndNote&gt;&lt;Cite&gt;&lt;Author&gt;Mahowald&lt;/Author&gt;&lt;Year&gt;1999&lt;/Year&gt;&lt;RecNum&gt;140&lt;/RecNum&gt;&lt;DisplayText&gt;(Mahowald et al., 1999)&lt;/DisplayText&gt;&lt;record&gt;&lt;rec-number&gt;140&lt;/rec-number&gt;&lt;foreign-keys&gt;&lt;key app="EN" db-id="atww9d2x32w0ssew0aevt2vu990a5z5dv9ws" timestamp="1667822414"&gt;140&lt;/key&gt;&lt;/foreign-keys&gt;&lt;ref-type name="Journal Article"&gt;17&lt;/ref-type&gt;&lt;contributors&gt;&lt;authors&gt;&lt;author&gt;Mahowald, Natalie&lt;/author&gt;&lt;author&gt;Kohfeld, Karen&lt;/author&gt;&lt;author&gt;Hansson, Margaret&lt;/author&gt;&lt;author&gt;Balkanski, Yves&lt;/author&gt;&lt;author&gt;Harrison, Sandy P.&lt;/author&gt;&lt;author&gt;Prentice, I. Colin&lt;/author&gt;&lt;author&gt;Schulz, Michael&lt;/author&gt;&lt;author&gt;Rodhe, Henning&lt;/author&gt;&lt;/authors&gt;&lt;/contributors&gt;&lt;titles&gt;&lt;title&gt;Dust sources and deposition during the last glacial maximum and current climate: A comparison of model results with paleodata from ice cores and marine sediments&lt;/title&gt;&lt;secondary-title&gt;Journal of Geophysical Research: Atmospheres&lt;/secondary-title&gt;&lt;/titles&gt;&lt;periodical&gt;&lt;full-title&gt;Journal of Geophysical Research: Atmospheres&lt;/full-title&gt;&lt;/periodical&gt;&lt;pages&gt;15895-15916&lt;/pages&gt;&lt;volume&gt;104&lt;/volume&gt;&lt;number&gt;D13&lt;/number&gt;&lt;dates&gt;&lt;year&gt;1999&lt;/year&gt;&lt;/dates&gt;&lt;publisher&gt;American Geophysical Union (AGU)&lt;/publisher&gt;&lt;isbn&gt;0148-0227&lt;/isbn&gt;&lt;urls&gt;&lt;related-urls&gt;&lt;url&gt;https://dx.doi.org/10.1029/1999jd900084&lt;/url&gt;&lt;/related-urls&gt;&lt;/urls&gt;&lt;electronic-resource-num&gt;10.1029/1999jd900084&lt;/electronic-resource-num&gt;&lt;/record&gt;&lt;/Cite&gt;&lt;/EndNote&gt;</w:instrText>
            </w:r>
            <w:r>
              <w:rPr>
                <w:rFonts w:ascii="Times New Roman" w:eastAsia="Arial" w:hAnsi="Times New Roman" w:cs="Times New Roman"/>
                <w:sz w:val="20"/>
                <w:szCs w:val="20"/>
              </w:rPr>
              <w:fldChar w:fldCharType="separate"/>
            </w:r>
            <w:r>
              <w:rPr>
                <w:rFonts w:ascii="Times New Roman" w:eastAsia="Arial" w:hAnsi="Times New Roman" w:cs="Times New Roman"/>
                <w:noProof/>
                <w:sz w:val="20"/>
                <w:szCs w:val="20"/>
              </w:rPr>
              <w:t>(Mahowald et al., 1999)</w:t>
            </w:r>
            <w:r>
              <w:rPr>
                <w:rFonts w:ascii="Times New Roman" w:eastAsia="Arial" w:hAnsi="Times New Roman" w:cs="Times New Roman"/>
                <w:sz w:val="20"/>
                <w:szCs w:val="20"/>
              </w:rPr>
              <w:fldChar w:fldCharType="end"/>
            </w:r>
            <w:del w:id="195" w:author="Aaron Naidoo-Bagwell" w:date="2022-07-15T12:38:00Z">
              <w:r w:rsidR="0041679D" w:rsidRPr="004E3512" w:rsidDel="00367B0A">
                <w:rPr>
                  <w:rFonts w:ascii="Times New Roman" w:eastAsia="Arial" w:hAnsi="Times New Roman" w:cs="Times New Roman"/>
                  <w:sz w:val="20"/>
                  <w:szCs w:val="20"/>
                  <w:rPrChange w:id="196" w:author="Aaron Naidoo-Bagwell" w:date="2022-07-18T12:11:00Z">
                    <w:rPr>
                      <w:rFonts w:ascii="Times New Roman" w:eastAsia="Arial" w:hAnsi="Times New Roman" w:cs="Times New Roman"/>
                      <w:highlight w:val="yellow"/>
                    </w:rPr>
                  </w:rPrChange>
                </w:rPr>
                <w:fldChar w:fldCharType="begin"/>
              </w:r>
              <w:r w:rsidR="0041679D" w:rsidRPr="004E3512" w:rsidDel="00367B0A">
                <w:rPr>
                  <w:rFonts w:ascii="Times New Roman" w:eastAsia="Arial" w:hAnsi="Times New Roman" w:cs="Times New Roman"/>
                  <w:sz w:val="20"/>
                  <w:szCs w:val="20"/>
                  <w:rPrChange w:id="197" w:author="Aaron Naidoo-Bagwell" w:date="2022-07-18T12:11:00Z">
                    <w:rPr>
                      <w:rFonts w:ascii="Times New Roman" w:eastAsia="Arial" w:hAnsi="Times New Roman" w:cs="Times New Roman"/>
                      <w:highlight w:val="yellow"/>
                    </w:rPr>
                  </w:rPrChange>
                </w:rPr>
                <w:delInstrText xml:space="preserve"> ADDIN EN.CITE &lt;EndNote&gt;&lt;Cite&gt;&lt;Author&gt;Mahowald&lt;/Author&gt;&lt;Year&gt;2006&lt;/Year&gt;&lt;RecNum&gt;111&lt;/RecNum&gt;&lt;DisplayText&gt;(Mahowald et al., 2006)&lt;/DisplayText&gt;&lt;record&gt;&lt;rec-number&gt;111&lt;/rec-number&gt;&lt;foreign-keys&gt;&lt;key app="EN" db-id="atww9d2x32w0ssew0aevt2vu990a5z5dv9ws" timestamp="1657795339"&gt;111&lt;/key&gt;&lt;/foreign-keys&gt;&lt;ref-type name="Journal Article"&gt;17&lt;/ref-type&gt;&lt;contributors&gt;&lt;authors&gt;&lt;author&gt;Mahowald, Natalie M.&lt;/author&gt;&lt;author&gt;Muhs, Daniel R.&lt;/author&gt;&lt;author&gt;Levis, Samuel&lt;/author&gt;&lt;author&gt;Rasch, Philip J.&lt;/author&gt;&lt;author&gt;Yoshioka, Masaru&lt;/author&gt;&lt;author&gt;Zender, Charles S.&lt;/author&gt;&lt;author&gt;Luo, Chao&lt;/author&gt;&lt;/authors&gt;&lt;/contributors&gt;&lt;titles&gt;&lt;title&gt;Change in atmospheric mineral aerosols in response to climate: Last glacial period, preindustrial, modern, and doubled carbon dioxide climates&lt;/title&gt;&lt;secondary-title&gt;Journal of Geophysical Research: Atmospheres&lt;/secondary-title&gt;&lt;/titles&gt;&lt;periodical&gt;&lt;full-title&gt;Journal of Geophysical Research: Atmospheres&lt;/full-title&gt;&lt;/periodical&gt;&lt;pages&gt;n/a-n/a&lt;/pages&gt;&lt;volume&gt;111&lt;/volume&gt;&lt;number&gt;D10&lt;/number&gt;&lt;dates&gt;&lt;year&gt;2006&lt;/year&gt;&lt;/dates&gt;&lt;publisher&gt;American Geophysical Union (AGU)&lt;/publisher&gt;&lt;isbn&gt;0148-0227&lt;/isbn&gt;&lt;urls&gt;&lt;related-urls&gt;&lt;url&gt;https://dx.doi.org/10.1029/2005jd006653&lt;/url&gt;&lt;/related-urls&gt;&lt;/urls&gt;&lt;electronic-resource-num&gt;10.1029/2005jd006653&lt;/electronic-resource-num&gt;&lt;/record&gt;&lt;/Cite&gt;&lt;/EndNote&gt;</w:delInstrText>
              </w:r>
              <w:r w:rsidR="0041679D" w:rsidRPr="004E3512" w:rsidDel="00367B0A">
                <w:rPr>
                  <w:rFonts w:ascii="Times New Roman" w:eastAsia="Arial" w:hAnsi="Times New Roman" w:cs="Times New Roman"/>
                  <w:sz w:val="20"/>
                  <w:szCs w:val="20"/>
                  <w:rPrChange w:id="198" w:author="Aaron Naidoo-Bagwell" w:date="2022-07-18T12:11:00Z">
                    <w:rPr>
                      <w:rFonts w:ascii="Times New Roman" w:eastAsia="Arial" w:hAnsi="Times New Roman" w:cs="Times New Roman"/>
                      <w:highlight w:val="yellow"/>
                    </w:rPr>
                  </w:rPrChange>
                </w:rPr>
                <w:fldChar w:fldCharType="separate"/>
              </w:r>
              <w:r w:rsidR="0041679D" w:rsidRPr="004E3512" w:rsidDel="00367B0A">
                <w:rPr>
                  <w:rFonts w:ascii="Times New Roman" w:eastAsia="Arial" w:hAnsi="Times New Roman" w:cs="Times New Roman"/>
                  <w:noProof/>
                  <w:sz w:val="20"/>
                  <w:szCs w:val="20"/>
                  <w:rPrChange w:id="199" w:author="Aaron Naidoo-Bagwell" w:date="2022-07-18T12:11:00Z">
                    <w:rPr>
                      <w:rFonts w:ascii="Times New Roman" w:eastAsia="Arial" w:hAnsi="Times New Roman" w:cs="Times New Roman"/>
                      <w:noProof/>
                      <w:highlight w:val="yellow"/>
                    </w:rPr>
                  </w:rPrChange>
                </w:rPr>
                <w:delText>(Mahowald et al., 2006)</w:delText>
              </w:r>
              <w:r w:rsidR="0041679D" w:rsidRPr="004E3512" w:rsidDel="00367B0A">
                <w:rPr>
                  <w:rFonts w:ascii="Times New Roman" w:eastAsia="Arial" w:hAnsi="Times New Roman" w:cs="Times New Roman"/>
                  <w:sz w:val="20"/>
                  <w:szCs w:val="20"/>
                  <w:rPrChange w:id="200" w:author="Aaron Naidoo-Bagwell" w:date="2022-07-18T12:11:00Z">
                    <w:rPr>
                      <w:rFonts w:ascii="Times New Roman" w:eastAsia="Arial" w:hAnsi="Times New Roman" w:cs="Times New Roman"/>
                      <w:highlight w:val="yellow"/>
                    </w:rPr>
                  </w:rPrChange>
                </w:rPr>
                <w:fldChar w:fldCharType="end"/>
              </w:r>
            </w:del>
          </w:p>
        </w:tc>
        <w:tc>
          <w:tcPr>
            <w:tcW w:w="4687" w:type="dxa"/>
            <w:tcPrChange w:id="201" w:author="Aaron Naidoo-Bagwell" w:date="2022-07-12T13:51:00Z">
              <w:tcPr>
                <w:tcW w:w="3960" w:type="dxa"/>
              </w:tcPr>
            </w:tcPrChange>
          </w:tcPr>
          <w:p w14:paraId="28C96826" w14:textId="7C6DC68D" w:rsidR="1337CD56" w:rsidRPr="004E3512" w:rsidRDefault="1337CD56">
            <w:pPr>
              <w:spacing w:line="360" w:lineRule="auto"/>
              <w:rPr>
                <w:rFonts w:ascii="Times New Roman" w:hAnsi="Times New Roman" w:cs="Times New Roman"/>
                <w:sz w:val="20"/>
                <w:szCs w:val="20"/>
                <w:lang w:val="fr-FR"/>
                <w:rPrChange w:id="202" w:author="Aaron Naidoo-Bagwell" w:date="2022-07-18T12:11:00Z">
                  <w:rPr/>
                </w:rPrChange>
              </w:rPr>
              <w:pPrChange w:id="203" w:author="Aaron Naidoo-Bagwell" w:date="2022-07-12T14:00:00Z">
                <w:pPr>
                  <w:spacing w:line="288" w:lineRule="auto"/>
                </w:pPr>
              </w:pPrChange>
            </w:pPr>
            <w:proofErr w:type="spellStart"/>
            <w:r w:rsidRPr="004E3512">
              <w:rPr>
                <w:rFonts w:ascii="Times New Roman" w:eastAsia="Arial" w:hAnsi="Times New Roman" w:cs="Times New Roman"/>
                <w:sz w:val="20"/>
                <w:szCs w:val="20"/>
                <w:lang w:val="fr-FR"/>
                <w:rPrChange w:id="204" w:author="Aaron Naidoo-Bagwell" w:date="2022-07-18T12:11:00Z">
                  <w:rPr>
                    <w:rFonts w:ascii="Arial" w:eastAsia="Arial" w:hAnsi="Arial" w:cs="Arial"/>
                  </w:rPr>
                </w:rPrChange>
              </w:rPr>
              <w:t>Dust</w:t>
            </w:r>
            <w:proofErr w:type="spellEnd"/>
            <w:r w:rsidRPr="004E3512">
              <w:rPr>
                <w:rFonts w:ascii="Times New Roman" w:eastAsia="Arial" w:hAnsi="Times New Roman" w:cs="Times New Roman"/>
                <w:sz w:val="20"/>
                <w:szCs w:val="20"/>
                <w:lang w:val="fr-FR"/>
                <w:rPrChange w:id="205" w:author="Aaron Naidoo-Bagwell" w:date="2022-07-18T12:11:00Z">
                  <w:rPr>
                    <w:rFonts w:ascii="Arial" w:eastAsia="Arial" w:hAnsi="Arial" w:cs="Arial"/>
                  </w:rPr>
                </w:rPrChange>
              </w:rPr>
              <w:t xml:space="preserve"> source: </w:t>
            </w:r>
            <w:r w:rsidR="00E50047" w:rsidRPr="004E3512">
              <w:rPr>
                <w:rFonts w:ascii="Times New Roman" w:eastAsia="Arial" w:hAnsi="Times New Roman" w:cs="Times New Roman"/>
                <w:sz w:val="20"/>
                <w:szCs w:val="20"/>
                <w:lang w:val="fr-FR"/>
                <w:rPrChange w:id="206" w:author="Aaron Naidoo-Bagwell" w:date="2022-07-18T12:11:00Z">
                  <w:rPr>
                    <w:rFonts w:ascii="Times New Roman" w:eastAsia="Arial" w:hAnsi="Times New Roman" w:cs="Times New Roman"/>
                    <w:lang w:val="fr-FR"/>
                  </w:rPr>
                </w:rPrChange>
              </w:rPr>
              <w:fldChar w:fldCharType="begin"/>
            </w:r>
            <w:r w:rsidR="00F72FBD">
              <w:rPr>
                <w:rFonts w:ascii="Times New Roman" w:eastAsia="Arial" w:hAnsi="Times New Roman" w:cs="Times New Roman"/>
                <w:sz w:val="20"/>
                <w:szCs w:val="20"/>
                <w:lang w:val="fr-FR"/>
              </w:rPr>
              <w:instrText xml:space="preserve"> ADDIN EN.CITE &lt;EndNote&gt;&lt;Cite AuthorYear="1"&gt;&lt;Author&gt;Albani&lt;/Author&gt;&lt;Year&gt;2016&lt;/Year&gt;&lt;RecNum&gt;110&lt;/RecNum&gt;&lt;DisplayText&gt;Albani et al. (2016)&lt;/DisplayText&gt;&lt;record&gt;&lt;rec-number&gt;110&lt;/rec-number&gt;&lt;foreign-keys&gt;&lt;key app="EN" db-id="atww9d2x32w0ssew0aevt2vu990a5z5dv9ws" timestamp="1657795038"&gt;110&lt;/key&gt;&lt;/foreign-keys&gt;&lt;ref-type name="Journal Article"&gt;17&lt;/ref-type&gt;&lt;contributors&gt;&lt;authors&gt;&lt;author&gt;Albani, S.&lt;/author&gt;&lt;author&gt;Mahowald, N. M.&lt;/author&gt;&lt;author&gt;Murphy, L. N.&lt;/author&gt;&lt;author&gt;Raiswell, R.&lt;/author&gt;&lt;author&gt;Moore, J. K.&lt;/author&gt;&lt;author&gt;Anderson, R. F.&lt;/author&gt;&lt;author&gt;McGee, D.&lt;/author&gt;&lt;author&gt;Bradtmiller, L. I.&lt;/author&gt;&lt;author&gt;Delmonte, B.&lt;/author&gt;&lt;author&gt;Hesse, P. P.&lt;/author&gt;&lt;author&gt;Mayewski, P. A.&lt;/author&gt;&lt;/authors&gt;&lt;/contributors&gt;&lt;titles&gt;&lt;title&gt;Paleodust variability since the Last Glacial Maximum and implications for iron inputs to the ocean&lt;/title&gt;&lt;secondary-title&gt;Geophysical Research Letters&lt;/secondary-title&gt;&lt;/titles&gt;&lt;periodical&gt;&lt;full-title&gt;Geophysical Research Letters&lt;/full-title&gt;&lt;/periodical&gt;&lt;pages&gt;3944-3954&lt;/pages&gt;&lt;volume&gt;43&lt;/volume&gt;&lt;number&gt;8&lt;/number&gt;&lt;dates&gt;&lt;year&gt;2016&lt;/year&gt;&lt;/dates&gt;&lt;publisher&gt;American Geophysical Union (AGU)&lt;/publisher&gt;&lt;isbn&gt;0094-8276&lt;/isbn&gt;&lt;urls&gt;&lt;related-urls&gt;&lt;url&gt;https://dx.doi.org/10.1002/2016gl067911&lt;/url&gt;&lt;/related-urls&gt;&lt;/urls&gt;&lt;electronic-resource-num&gt;10.1002/2016gl067911&lt;/electronic-resource-num&gt;&lt;/record&gt;&lt;/Cite&gt;&lt;/EndNote&gt;</w:instrText>
            </w:r>
            <w:r w:rsidR="00E50047" w:rsidRPr="004E3512">
              <w:rPr>
                <w:rFonts w:ascii="Times New Roman" w:eastAsia="Arial" w:hAnsi="Times New Roman" w:cs="Times New Roman"/>
                <w:sz w:val="20"/>
                <w:szCs w:val="20"/>
                <w:lang w:val="fr-FR"/>
                <w:rPrChange w:id="207" w:author="Aaron Naidoo-Bagwell" w:date="2022-07-18T12:11:00Z">
                  <w:rPr>
                    <w:rFonts w:ascii="Times New Roman" w:eastAsia="Arial" w:hAnsi="Times New Roman" w:cs="Times New Roman"/>
                    <w:lang w:val="fr-FR"/>
                  </w:rPr>
                </w:rPrChange>
              </w:rPr>
              <w:fldChar w:fldCharType="separate"/>
            </w:r>
            <w:r w:rsidR="00F72FBD">
              <w:rPr>
                <w:rFonts w:ascii="Times New Roman" w:eastAsia="Arial" w:hAnsi="Times New Roman" w:cs="Times New Roman"/>
                <w:noProof/>
                <w:sz w:val="20"/>
                <w:szCs w:val="20"/>
                <w:lang w:val="fr-FR"/>
              </w:rPr>
              <w:t>Albani et al. (2016)</w:t>
            </w:r>
            <w:r w:rsidR="00E50047" w:rsidRPr="004E3512">
              <w:rPr>
                <w:rFonts w:ascii="Times New Roman" w:eastAsia="Arial" w:hAnsi="Times New Roman" w:cs="Times New Roman"/>
                <w:sz w:val="20"/>
                <w:szCs w:val="20"/>
                <w:lang w:val="fr-FR"/>
                <w:rPrChange w:id="208" w:author="Aaron Naidoo-Bagwell" w:date="2022-07-18T12:11:00Z">
                  <w:rPr>
                    <w:rFonts w:ascii="Times New Roman" w:eastAsia="Arial" w:hAnsi="Times New Roman" w:cs="Times New Roman"/>
                    <w:lang w:val="fr-FR"/>
                  </w:rPr>
                </w:rPrChange>
              </w:rPr>
              <w:fldChar w:fldCharType="end"/>
            </w:r>
            <w:del w:id="209" w:author="Aaron Naidoo-Bagwell" w:date="2022-07-14T12:39:00Z">
              <w:r w:rsidRPr="004E3512" w:rsidDel="00E50047">
                <w:rPr>
                  <w:rFonts w:ascii="Times New Roman" w:eastAsia="Arial" w:hAnsi="Times New Roman" w:cs="Times New Roman"/>
                  <w:sz w:val="20"/>
                  <w:szCs w:val="20"/>
                  <w:lang w:val="fr-FR"/>
                  <w:rPrChange w:id="210" w:author="Aaron Naidoo-Bagwell" w:date="2022-07-18T12:11:00Z">
                    <w:rPr>
                      <w:rFonts w:ascii="Arial" w:eastAsia="Arial" w:hAnsi="Arial" w:cs="Arial"/>
                    </w:rPr>
                  </w:rPrChange>
                </w:rPr>
                <w:delText xml:space="preserve">Albani </w:delText>
              </w:r>
            </w:del>
            <w:ins w:id="211" w:author="Fanny Monteiro" w:date="2022-06-23T05:21:00Z">
              <w:del w:id="212" w:author="Aaron Naidoo-Bagwell" w:date="2022-07-14T12:39:00Z">
                <w:r w:rsidR="00F51EA7" w:rsidRPr="004E3512" w:rsidDel="00E50047">
                  <w:rPr>
                    <w:rFonts w:ascii="Times New Roman" w:eastAsia="Arial" w:hAnsi="Times New Roman" w:cs="Times New Roman"/>
                    <w:sz w:val="20"/>
                    <w:szCs w:val="20"/>
                    <w:lang w:val="fr-FR"/>
                    <w:rPrChange w:id="213" w:author="Aaron Naidoo-Bagwell" w:date="2022-07-18T12:11:00Z">
                      <w:rPr>
                        <w:rFonts w:ascii="Arial" w:eastAsia="Arial" w:hAnsi="Arial" w:cs="Arial"/>
                      </w:rPr>
                    </w:rPrChange>
                  </w:rPr>
                  <w:delText>et a</w:delText>
                </w:r>
                <w:r w:rsidR="00F51EA7" w:rsidRPr="004E3512" w:rsidDel="00E50047">
                  <w:rPr>
                    <w:rFonts w:ascii="Times New Roman" w:eastAsia="Arial" w:hAnsi="Times New Roman" w:cs="Times New Roman"/>
                    <w:sz w:val="20"/>
                    <w:szCs w:val="20"/>
                    <w:lang w:val="fr-FR"/>
                    <w:rPrChange w:id="214" w:author="Aaron Naidoo-Bagwell" w:date="2022-07-18T12:11:00Z">
                      <w:rPr>
                        <w:rFonts w:ascii="Arial" w:eastAsia="Arial" w:hAnsi="Arial" w:cs="Arial"/>
                        <w:lang w:val="fr-FR"/>
                      </w:rPr>
                    </w:rPrChange>
                  </w:rPr>
                  <w:delText>l. (XX)</w:delText>
                </w:r>
              </w:del>
            </w:ins>
          </w:p>
          <w:p w14:paraId="15395B74" w14:textId="3E5CD765" w:rsidR="1337CD56" w:rsidRPr="004E3512" w:rsidRDefault="1337CD56">
            <w:pPr>
              <w:spacing w:line="360" w:lineRule="auto"/>
              <w:rPr>
                <w:rFonts w:ascii="Times New Roman" w:hAnsi="Times New Roman" w:cs="Times New Roman"/>
                <w:sz w:val="20"/>
                <w:szCs w:val="20"/>
                <w:rPrChange w:id="215" w:author="Aaron Naidoo-Bagwell" w:date="2022-07-18T12:11:00Z">
                  <w:rPr/>
                </w:rPrChange>
              </w:rPr>
              <w:pPrChange w:id="216" w:author="Aaron Naidoo-Bagwell" w:date="2022-07-12T14:00:00Z">
                <w:pPr>
                  <w:spacing w:line="288" w:lineRule="auto"/>
                </w:pPr>
              </w:pPrChange>
            </w:pPr>
            <w:proofErr w:type="spellStart"/>
            <w:r w:rsidRPr="004E3512">
              <w:rPr>
                <w:rFonts w:ascii="Times New Roman" w:eastAsia="Arial" w:hAnsi="Times New Roman" w:cs="Times New Roman"/>
                <w:sz w:val="20"/>
                <w:szCs w:val="20"/>
                <w:rPrChange w:id="217" w:author="Aaron Naidoo-Bagwell" w:date="2022-07-18T12:11:00Z">
                  <w:rPr>
                    <w:rFonts w:ascii="Arial" w:eastAsia="Arial" w:hAnsi="Arial" w:cs="Arial"/>
                  </w:rPr>
                </w:rPrChange>
              </w:rPr>
              <w:t>TDFe</w:t>
            </w:r>
            <w:proofErr w:type="spellEnd"/>
            <w:r w:rsidRPr="004E3512">
              <w:rPr>
                <w:rFonts w:ascii="Times New Roman" w:eastAsia="Arial" w:hAnsi="Times New Roman" w:cs="Times New Roman"/>
                <w:sz w:val="20"/>
                <w:szCs w:val="20"/>
                <w:rPrChange w:id="218" w:author="Aaron Naidoo-Bagwell" w:date="2022-07-18T12:11:00Z">
                  <w:rPr>
                    <w:rFonts w:ascii="Arial" w:eastAsia="Arial" w:hAnsi="Arial" w:cs="Arial"/>
                  </w:rPr>
                </w:rPrChange>
              </w:rPr>
              <w:t xml:space="preserve"> and TL </w:t>
            </w:r>
          </w:p>
          <w:p w14:paraId="0656AEF1" w14:textId="15BD7D8A" w:rsidR="1337CD56" w:rsidRPr="004E3512" w:rsidRDefault="1337CD56">
            <w:pPr>
              <w:spacing w:line="360" w:lineRule="auto"/>
              <w:rPr>
                <w:rFonts w:ascii="Times New Roman" w:hAnsi="Times New Roman" w:cs="Times New Roman"/>
                <w:sz w:val="20"/>
                <w:szCs w:val="20"/>
                <w:rPrChange w:id="219" w:author="Aaron Naidoo-Bagwell" w:date="2022-07-18T12:11:00Z">
                  <w:rPr/>
                </w:rPrChange>
              </w:rPr>
              <w:pPrChange w:id="220" w:author="Aaron Naidoo-Bagwell" w:date="2022-07-12T14:00:00Z">
                <w:pPr>
                  <w:spacing w:line="288" w:lineRule="auto"/>
                </w:pPr>
              </w:pPrChange>
            </w:pPr>
            <w:proofErr w:type="spellStart"/>
            <w:r w:rsidRPr="004E3512">
              <w:rPr>
                <w:rFonts w:ascii="Times New Roman" w:eastAsia="Arial" w:hAnsi="Times New Roman" w:cs="Times New Roman"/>
                <w:sz w:val="20"/>
                <w:szCs w:val="20"/>
                <w:rPrChange w:id="221" w:author="Aaron Naidoo-Bagwell" w:date="2022-07-18T12:11:00Z">
                  <w:rPr>
                    <w:rFonts w:ascii="Arial" w:eastAsia="Arial" w:hAnsi="Arial" w:cs="Arial"/>
                  </w:rPr>
                </w:rPrChange>
              </w:rPr>
              <w:t>DOMτ</w:t>
            </w:r>
            <w:proofErr w:type="spellEnd"/>
            <w:r w:rsidRPr="004E3512">
              <w:rPr>
                <w:rFonts w:ascii="Times New Roman" w:eastAsia="Arial" w:hAnsi="Times New Roman" w:cs="Times New Roman"/>
                <w:sz w:val="20"/>
                <w:szCs w:val="20"/>
                <w:rPrChange w:id="222" w:author="Aaron Naidoo-Bagwell" w:date="2022-07-18T12:11:00Z">
                  <w:rPr>
                    <w:rFonts w:ascii="Arial" w:eastAsia="Arial" w:hAnsi="Arial" w:cs="Arial"/>
                  </w:rPr>
                </w:rPrChange>
              </w:rPr>
              <w:t xml:space="preserve"> = 0.5</w:t>
            </w:r>
          </w:p>
          <w:p w14:paraId="184516A4" w14:textId="7C88FC48" w:rsidR="1337CD56" w:rsidRPr="004E3512" w:rsidRDefault="1337CD56">
            <w:pPr>
              <w:spacing w:line="360" w:lineRule="auto"/>
              <w:rPr>
                <w:rFonts w:ascii="Times New Roman" w:hAnsi="Times New Roman" w:cs="Times New Roman"/>
                <w:sz w:val="20"/>
                <w:szCs w:val="20"/>
                <w:rPrChange w:id="223" w:author="Aaron Naidoo-Bagwell" w:date="2022-07-18T12:11:00Z">
                  <w:rPr/>
                </w:rPrChange>
              </w:rPr>
              <w:pPrChange w:id="224" w:author="Aaron Naidoo-Bagwell" w:date="2022-07-12T14:00:00Z">
                <w:pPr>
                  <w:spacing w:line="288" w:lineRule="auto"/>
                </w:pPr>
              </w:pPrChange>
            </w:pPr>
            <w:proofErr w:type="spellStart"/>
            <w:r w:rsidRPr="004E3512">
              <w:rPr>
                <w:rFonts w:ascii="Times New Roman" w:eastAsia="Arial" w:hAnsi="Times New Roman" w:cs="Times New Roman"/>
                <w:sz w:val="20"/>
                <w:szCs w:val="20"/>
                <w:rPrChange w:id="225" w:author="Aaron Naidoo-Bagwell" w:date="2022-07-18T12:11:00Z">
                  <w:rPr>
                    <w:rFonts w:ascii="Arial" w:eastAsia="Arial" w:hAnsi="Arial" w:cs="Arial"/>
                  </w:rPr>
                </w:rPrChange>
              </w:rPr>
              <w:t>Fesol</w:t>
            </w:r>
            <w:proofErr w:type="spellEnd"/>
            <w:r w:rsidRPr="004E3512">
              <w:rPr>
                <w:rFonts w:ascii="Times New Roman" w:eastAsia="Arial" w:hAnsi="Times New Roman" w:cs="Times New Roman"/>
                <w:sz w:val="20"/>
                <w:szCs w:val="20"/>
                <w:rPrChange w:id="226" w:author="Aaron Naidoo-Bagwell" w:date="2022-07-18T12:11:00Z">
                  <w:rPr>
                    <w:rFonts w:ascii="Arial" w:eastAsia="Arial" w:hAnsi="Arial" w:cs="Arial"/>
                  </w:rPr>
                </w:rPrChange>
              </w:rPr>
              <w:t xml:space="preserve"> = 0.244</w:t>
            </w:r>
          </w:p>
          <w:p w14:paraId="792B89E5" w14:textId="415FFF96" w:rsidR="1337CD56" w:rsidRPr="004E3512" w:rsidDel="006628AB" w:rsidRDefault="1337CD56">
            <w:pPr>
              <w:spacing w:line="360" w:lineRule="auto"/>
              <w:rPr>
                <w:del w:id="227" w:author="Aaron Naidoo-Bagwell" w:date="2022-07-14T12:31:00Z"/>
                <w:rFonts w:ascii="Times New Roman" w:hAnsi="Times New Roman" w:cs="Times New Roman"/>
                <w:sz w:val="20"/>
                <w:szCs w:val="20"/>
                <w:rPrChange w:id="228" w:author="Aaron Naidoo-Bagwell" w:date="2022-07-18T12:11:00Z">
                  <w:rPr>
                    <w:del w:id="229" w:author="Aaron Naidoo-Bagwell" w:date="2022-07-14T12:31:00Z"/>
                  </w:rPr>
                </w:rPrChange>
              </w:rPr>
              <w:pPrChange w:id="230" w:author="Aaron Naidoo-Bagwell" w:date="2022-07-12T14:00:00Z">
                <w:pPr>
                  <w:spacing w:line="288" w:lineRule="auto"/>
                </w:pPr>
              </w:pPrChange>
            </w:pPr>
            <w:proofErr w:type="spellStart"/>
            <w:r w:rsidRPr="004E3512">
              <w:rPr>
                <w:rFonts w:ascii="Times New Roman" w:eastAsia="Arial" w:hAnsi="Times New Roman" w:cs="Times New Roman"/>
                <w:sz w:val="20"/>
                <w:szCs w:val="20"/>
                <w:rPrChange w:id="231" w:author="Aaron Naidoo-Bagwell" w:date="2022-07-18T12:11:00Z">
                  <w:rPr>
                    <w:rFonts w:ascii="Arial" w:eastAsia="Arial" w:hAnsi="Arial" w:cs="Arial"/>
                  </w:rPr>
                </w:rPrChange>
              </w:rPr>
              <w:t>Kscav</w:t>
            </w:r>
            <w:proofErr w:type="spellEnd"/>
            <w:r w:rsidRPr="004E3512">
              <w:rPr>
                <w:rFonts w:ascii="Times New Roman" w:eastAsia="Arial" w:hAnsi="Times New Roman" w:cs="Times New Roman"/>
                <w:sz w:val="20"/>
                <w:szCs w:val="20"/>
                <w:rPrChange w:id="232" w:author="Aaron Naidoo-Bagwell" w:date="2022-07-18T12:11:00Z">
                  <w:rPr>
                    <w:rFonts w:ascii="Arial" w:eastAsia="Arial" w:hAnsi="Arial" w:cs="Arial"/>
                  </w:rPr>
                </w:rPrChange>
              </w:rPr>
              <w:t xml:space="preserve"> = 0.225</w:t>
            </w:r>
          </w:p>
          <w:p w14:paraId="45F7249C" w14:textId="2F867010" w:rsidR="1337CD56" w:rsidRPr="004E3512" w:rsidRDefault="1337CD56">
            <w:pPr>
              <w:spacing w:line="360" w:lineRule="auto"/>
              <w:rPr>
                <w:rFonts w:ascii="Times New Roman" w:eastAsia="Arial" w:hAnsi="Times New Roman" w:cs="Times New Roman"/>
                <w:sz w:val="20"/>
                <w:szCs w:val="20"/>
                <w:rPrChange w:id="233" w:author="Aaron Naidoo-Bagwell" w:date="2022-07-18T12:11:00Z">
                  <w:rPr>
                    <w:rFonts w:ascii="Arial" w:eastAsia="Arial" w:hAnsi="Arial" w:cs="Arial"/>
                  </w:rPr>
                </w:rPrChange>
              </w:rPr>
              <w:pPrChange w:id="234" w:author="Aaron Naidoo-Bagwell" w:date="2022-07-12T14:00:00Z">
                <w:pPr>
                  <w:spacing w:line="288" w:lineRule="auto"/>
                </w:pPr>
              </w:pPrChange>
            </w:pPr>
            <w:del w:id="235" w:author="Aaron Naidoo-Bagwell" w:date="2022-07-14T12:31:00Z">
              <w:r w:rsidRPr="004E3512" w:rsidDel="006628AB">
                <w:rPr>
                  <w:rFonts w:ascii="Times New Roman" w:eastAsia="Arial" w:hAnsi="Times New Roman" w:cs="Times New Roman"/>
                  <w:i/>
                  <w:iCs/>
                  <w:sz w:val="20"/>
                  <w:szCs w:val="20"/>
                  <w:rPrChange w:id="236" w:author="Aaron Naidoo-Bagwell" w:date="2022-07-18T12:11:00Z">
                    <w:rPr>
                      <w:rFonts w:ascii="Arial" w:eastAsia="Arial" w:hAnsi="Arial" w:cs="Arial"/>
                      <w:i/>
                      <w:iCs/>
                    </w:rPr>
                  </w:rPrChange>
                </w:rPr>
                <w:delText xml:space="preserve">Values tuned to match observed iron fields </w:delText>
              </w:r>
              <w:r w:rsidRPr="004E3512" w:rsidDel="006628AB">
                <w:rPr>
                  <w:rFonts w:ascii="Times New Roman" w:eastAsia="Arial" w:hAnsi="Times New Roman" w:cs="Times New Roman"/>
                  <w:i/>
                  <w:iCs/>
                  <w:sz w:val="20"/>
                  <w:szCs w:val="20"/>
                  <w:highlight w:val="yellow"/>
                  <w:rPrChange w:id="237" w:author="Aaron Naidoo-Bagwell" w:date="2022-07-18T12:11:00Z">
                    <w:rPr>
                      <w:rFonts w:ascii="Arial" w:eastAsia="Arial" w:hAnsi="Arial" w:cs="Arial"/>
                      <w:i/>
                      <w:iCs/>
                      <w:highlight w:val="yellow"/>
                    </w:rPr>
                  </w:rPrChange>
                </w:rPr>
                <w:delText>(GIVE REF)</w:delText>
              </w:r>
            </w:del>
          </w:p>
        </w:tc>
      </w:tr>
      <w:tr w:rsidR="1337CD56" w:rsidRPr="00F72FBD" w14:paraId="363535B2" w14:textId="77777777" w:rsidTr="00E5237F">
        <w:tc>
          <w:tcPr>
            <w:tcW w:w="1696" w:type="dxa"/>
            <w:vAlign w:val="center"/>
            <w:tcPrChange w:id="238" w:author="Aaron Naidoo-Bagwell" w:date="2022-07-12T13:51:00Z">
              <w:tcPr>
                <w:tcW w:w="1620" w:type="dxa"/>
                <w:vAlign w:val="center"/>
              </w:tcPr>
            </w:tcPrChange>
          </w:tcPr>
          <w:p w14:paraId="090683DD" w14:textId="70F85F95" w:rsidR="1337CD56" w:rsidRPr="004E3512" w:rsidRDefault="1337CD56">
            <w:pPr>
              <w:spacing w:line="360" w:lineRule="auto"/>
              <w:rPr>
                <w:rFonts w:ascii="Times New Roman" w:eastAsia="Arial" w:hAnsi="Times New Roman" w:cs="Times New Roman"/>
                <w:sz w:val="20"/>
                <w:szCs w:val="20"/>
                <w:rPrChange w:id="239" w:author="Aaron Naidoo-Bagwell" w:date="2022-07-18T12:11:00Z">
                  <w:rPr>
                    <w:rFonts w:ascii="Arial" w:eastAsia="Arial" w:hAnsi="Arial" w:cs="Arial"/>
                  </w:rPr>
                </w:rPrChange>
              </w:rPr>
              <w:pPrChange w:id="240" w:author="Aaron Naidoo-Bagwell" w:date="2022-07-12T14:00:00Z">
                <w:pPr>
                  <w:spacing w:line="259" w:lineRule="auto"/>
                </w:pPr>
              </w:pPrChange>
            </w:pPr>
            <w:r w:rsidRPr="004E3512">
              <w:rPr>
                <w:rFonts w:ascii="Times New Roman" w:eastAsia="Arial" w:hAnsi="Times New Roman" w:cs="Times New Roman"/>
                <w:sz w:val="20"/>
                <w:szCs w:val="20"/>
                <w:rPrChange w:id="241" w:author="Aaron Naidoo-Bagwell" w:date="2022-07-18T12:11:00Z">
                  <w:rPr>
                    <w:rFonts w:ascii="Arial" w:eastAsia="Arial" w:hAnsi="Arial" w:cs="Arial"/>
                  </w:rPr>
                </w:rPrChange>
              </w:rPr>
              <w:t>Silicon cycle</w:t>
            </w:r>
          </w:p>
        </w:tc>
        <w:tc>
          <w:tcPr>
            <w:tcW w:w="2977" w:type="dxa"/>
            <w:tcPrChange w:id="242" w:author="Aaron Naidoo-Bagwell" w:date="2022-07-12T13:51:00Z">
              <w:tcPr>
                <w:tcW w:w="3780" w:type="dxa"/>
              </w:tcPr>
            </w:tcPrChange>
          </w:tcPr>
          <w:p w14:paraId="349E5B16" w14:textId="554198B8" w:rsidR="1337CD56" w:rsidRPr="004E3512" w:rsidRDefault="00CA38BA">
            <w:pPr>
              <w:spacing w:line="360" w:lineRule="auto"/>
              <w:rPr>
                <w:rFonts w:ascii="Times New Roman" w:eastAsia="Arial" w:hAnsi="Times New Roman" w:cs="Times New Roman"/>
                <w:sz w:val="20"/>
                <w:szCs w:val="20"/>
                <w:rPrChange w:id="243" w:author="Aaron Naidoo-Bagwell" w:date="2022-07-18T12:11:00Z">
                  <w:rPr>
                    <w:rFonts w:ascii="Arial" w:eastAsia="Arial" w:hAnsi="Arial" w:cs="Arial"/>
                  </w:rPr>
                </w:rPrChange>
              </w:rPr>
              <w:pPrChange w:id="244" w:author="Aaron Naidoo-Bagwell" w:date="2022-07-12T14:00:00Z">
                <w:pPr>
                  <w:spacing w:line="259" w:lineRule="auto"/>
                </w:pPr>
              </w:pPrChange>
            </w:pPr>
            <w:ins w:id="245" w:author="Aaron Naidoo-Bagwell" w:date="2022-07-25T11:24:00Z">
              <w:r>
                <w:rPr>
                  <w:rFonts w:ascii="Times New Roman" w:eastAsia="Arial" w:hAnsi="Times New Roman" w:cs="Times New Roman"/>
                  <w:sz w:val="20"/>
                  <w:szCs w:val="20"/>
                </w:rPr>
                <w:t>N/A</w:t>
              </w:r>
            </w:ins>
            <w:del w:id="246" w:author="Aaron Naidoo-Bagwell" w:date="2022-07-15T12:41:00Z">
              <w:r w:rsidR="1337CD56" w:rsidRPr="004E3512" w:rsidDel="00CF1074">
                <w:rPr>
                  <w:rFonts w:ascii="Times New Roman" w:eastAsia="Arial" w:hAnsi="Times New Roman" w:cs="Times New Roman"/>
                  <w:sz w:val="20"/>
                  <w:szCs w:val="20"/>
                  <w:rPrChange w:id="247" w:author="Aaron Naidoo-Bagwell" w:date="2022-07-18T12:11:00Z">
                    <w:rPr>
                      <w:rFonts w:ascii="Arial" w:eastAsia="Arial" w:hAnsi="Arial" w:cs="Arial"/>
                    </w:rPr>
                  </w:rPrChange>
                </w:rPr>
                <w:delText>N/A</w:delText>
              </w:r>
            </w:del>
          </w:p>
        </w:tc>
        <w:tc>
          <w:tcPr>
            <w:tcW w:w="4687" w:type="dxa"/>
            <w:tcPrChange w:id="248" w:author="Aaron Naidoo-Bagwell" w:date="2022-07-12T13:51:00Z">
              <w:tcPr>
                <w:tcW w:w="3960" w:type="dxa"/>
              </w:tcPr>
            </w:tcPrChange>
          </w:tcPr>
          <w:p w14:paraId="29EB75F2" w14:textId="77777777" w:rsidR="006245C3" w:rsidRPr="004E3512" w:rsidRDefault="006245C3">
            <w:pPr>
              <w:spacing w:line="360" w:lineRule="auto"/>
              <w:rPr>
                <w:rFonts w:ascii="Times New Roman" w:eastAsia="Arial" w:hAnsi="Times New Roman" w:cs="Times New Roman"/>
                <w:sz w:val="20"/>
                <w:szCs w:val="20"/>
                <w:lang w:val="sv-SE"/>
                <w:rPrChange w:id="249" w:author="Aaron Naidoo-Bagwell" w:date="2022-07-18T12:11:00Z">
                  <w:rPr>
                    <w:rFonts w:ascii="Arial" w:eastAsia="Arial" w:hAnsi="Arial" w:cs="Arial"/>
                    <w:lang w:val="sv-SE"/>
                  </w:rPr>
                </w:rPrChange>
              </w:rPr>
              <w:pPrChange w:id="250" w:author="Aaron Naidoo-Bagwell" w:date="2022-07-12T14:00:00Z">
                <w:pPr>
                  <w:spacing w:line="288" w:lineRule="auto"/>
                </w:pPr>
              </w:pPrChange>
            </w:pPr>
            <w:proofErr w:type="spellStart"/>
            <w:r w:rsidRPr="004E3512">
              <w:rPr>
                <w:rFonts w:ascii="Times New Roman" w:eastAsia="Arial" w:hAnsi="Times New Roman" w:cs="Times New Roman"/>
                <w:sz w:val="20"/>
                <w:szCs w:val="20"/>
                <w:lang w:val="sv-SE"/>
                <w:rPrChange w:id="251" w:author="Aaron Naidoo-Bagwell" w:date="2022-07-18T12:11:00Z">
                  <w:rPr>
                    <w:rFonts w:ascii="Arial" w:eastAsia="Arial" w:hAnsi="Arial" w:cs="Arial"/>
                    <w:lang w:val="sv-SE"/>
                  </w:rPr>
                </w:rPrChange>
              </w:rPr>
              <w:t>bg_par_bio_red_POC_opal</w:t>
            </w:r>
            <w:proofErr w:type="spellEnd"/>
            <w:r w:rsidRPr="004E3512">
              <w:rPr>
                <w:rFonts w:ascii="Times New Roman" w:eastAsia="Arial" w:hAnsi="Times New Roman" w:cs="Times New Roman"/>
                <w:sz w:val="20"/>
                <w:szCs w:val="20"/>
                <w:lang w:val="sv-SE"/>
                <w:rPrChange w:id="252" w:author="Aaron Naidoo-Bagwell" w:date="2022-07-18T12:11:00Z">
                  <w:rPr>
                    <w:rFonts w:ascii="Arial" w:eastAsia="Arial" w:hAnsi="Arial" w:cs="Arial"/>
                    <w:lang w:val="sv-SE"/>
                  </w:rPr>
                </w:rPrChange>
              </w:rPr>
              <w:t>=0.65</w:t>
            </w:r>
          </w:p>
          <w:p w14:paraId="4E16C03C" w14:textId="77777777" w:rsidR="006245C3" w:rsidRPr="004E3512" w:rsidRDefault="006245C3">
            <w:pPr>
              <w:spacing w:line="360" w:lineRule="auto"/>
              <w:rPr>
                <w:rFonts w:ascii="Times New Roman" w:eastAsia="Arial" w:hAnsi="Times New Roman" w:cs="Times New Roman"/>
                <w:sz w:val="20"/>
                <w:szCs w:val="20"/>
                <w:lang w:val="sv-SE"/>
                <w:rPrChange w:id="253" w:author="Aaron Naidoo-Bagwell" w:date="2022-07-18T12:11:00Z">
                  <w:rPr>
                    <w:rFonts w:ascii="Arial" w:eastAsia="Arial" w:hAnsi="Arial" w:cs="Arial"/>
                    <w:lang w:val="sv-SE"/>
                  </w:rPr>
                </w:rPrChange>
              </w:rPr>
              <w:pPrChange w:id="254" w:author="Aaron Naidoo-Bagwell" w:date="2022-07-12T14:00:00Z">
                <w:pPr>
                  <w:spacing w:line="288" w:lineRule="auto"/>
                </w:pPr>
              </w:pPrChange>
            </w:pPr>
            <w:proofErr w:type="spellStart"/>
            <w:r w:rsidRPr="004E3512">
              <w:rPr>
                <w:rFonts w:ascii="Times New Roman" w:eastAsia="Arial" w:hAnsi="Times New Roman" w:cs="Times New Roman"/>
                <w:sz w:val="20"/>
                <w:szCs w:val="20"/>
                <w:lang w:val="sv-SE"/>
                <w:rPrChange w:id="255" w:author="Aaron Naidoo-Bagwell" w:date="2022-07-18T12:11:00Z">
                  <w:rPr>
                    <w:rFonts w:ascii="Arial" w:eastAsia="Arial" w:hAnsi="Arial" w:cs="Arial"/>
                    <w:lang w:val="sv-SE"/>
                  </w:rPr>
                </w:rPrChange>
              </w:rPr>
              <w:t>bg_ctrl_bio_remin_opal_fixed</w:t>
            </w:r>
            <w:proofErr w:type="spellEnd"/>
            <w:proofErr w:type="gramStart"/>
            <w:r w:rsidRPr="004E3512">
              <w:rPr>
                <w:rFonts w:ascii="Times New Roman" w:eastAsia="Arial" w:hAnsi="Times New Roman" w:cs="Times New Roman"/>
                <w:sz w:val="20"/>
                <w:szCs w:val="20"/>
                <w:lang w:val="sv-SE"/>
                <w:rPrChange w:id="256" w:author="Aaron Naidoo-Bagwell" w:date="2022-07-18T12:11:00Z">
                  <w:rPr>
                    <w:rFonts w:ascii="Arial" w:eastAsia="Arial" w:hAnsi="Arial" w:cs="Arial"/>
                    <w:lang w:val="sv-SE"/>
                  </w:rPr>
                </w:rPrChange>
              </w:rPr>
              <w:t>=.</w:t>
            </w:r>
            <w:proofErr w:type="spellStart"/>
            <w:r w:rsidRPr="004E3512">
              <w:rPr>
                <w:rFonts w:ascii="Times New Roman" w:eastAsia="Arial" w:hAnsi="Times New Roman" w:cs="Times New Roman"/>
                <w:sz w:val="20"/>
                <w:szCs w:val="20"/>
                <w:lang w:val="sv-SE"/>
                <w:rPrChange w:id="257" w:author="Aaron Naidoo-Bagwell" w:date="2022-07-18T12:11:00Z">
                  <w:rPr>
                    <w:rFonts w:ascii="Arial" w:eastAsia="Arial" w:hAnsi="Arial" w:cs="Arial"/>
                    <w:lang w:val="sv-SE"/>
                  </w:rPr>
                </w:rPrChange>
              </w:rPr>
              <w:t>false</w:t>
            </w:r>
            <w:proofErr w:type="spellEnd"/>
            <w:proofErr w:type="gramEnd"/>
            <w:r w:rsidRPr="004E3512">
              <w:rPr>
                <w:rFonts w:ascii="Times New Roman" w:eastAsia="Arial" w:hAnsi="Times New Roman" w:cs="Times New Roman"/>
                <w:sz w:val="20"/>
                <w:szCs w:val="20"/>
                <w:lang w:val="sv-SE"/>
                <w:rPrChange w:id="258" w:author="Aaron Naidoo-Bagwell" w:date="2022-07-18T12:11:00Z">
                  <w:rPr>
                    <w:rFonts w:ascii="Arial" w:eastAsia="Arial" w:hAnsi="Arial" w:cs="Arial"/>
                    <w:lang w:val="sv-SE"/>
                  </w:rPr>
                </w:rPrChange>
              </w:rPr>
              <w:t>.</w:t>
            </w:r>
          </w:p>
          <w:p w14:paraId="59D9AF76" w14:textId="77777777" w:rsidR="006245C3" w:rsidRPr="004E3512" w:rsidRDefault="006245C3">
            <w:pPr>
              <w:spacing w:line="360" w:lineRule="auto"/>
              <w:rPr>
                <w:rFonts w:ascii="Times New Roman" w:eastAsia="Arial" w:hAnsi="Times New Roman" w:cs="Times New Roman"/>
                <w:sz w:val="20"/>
                <w:szCs w:val="20"/>
                <w:lang w:val="sv-SE"/>
                <w:rPrChange w:id="259" w:author="Aaron Naidoo-Bagwell" w:date="2022-07-18T12:11:00Z">
                  <w:rPr>
                    <w:rFonts w:ascii="Arial" w:eastAsia="Arial" w:hAnsi="Arial" w:cs="Arial"/>
                    <w:lang w:val="sv-SE"/>
                  </w:rPr>
                </w:rPrChange>
              </w:rPr>
              <w:pPrChange w:id="260" w:author="Aaron Naidoo-Bagwell" w:date="2022-07-12T14:00:00Z">
                <w:pPr>
                  <w:spacing w:line="288" w:lineRule="auto"/>
                </w:pPr>
              </w:pPrChange>
            </w:pPr>
            <w:proofErr w:type="spellStart"/>
            <w:r w:rsidRPr="004E3512">
              <w:rPr>
                <w:rFonts w:ascii="Times New Roman" w:eastAsia="Arial" w:hAnsi="Times New Roman" w:cs="Times New Roman"/>
                <w:sz w:val="20"/>
                <w:szCs w:val="20"/>
                <w:lang w:val="sv-SE"/>
                <w:rPrChange w:id="261" w:author="Aaron Naidoo-Bagwell" w:date="2022-07-18T12:11:00Z">
                  <w:rPr>
                    <w:rFonts w:ascii="Arial" w:eastAsia="Arial" w:hAnsi="Arial" w:cs="Arial"/>
                    <w:lang w:val="sv-SE"/>
                  </w:rPr>
                </w:rPrChange>
              </w:rPr>
              <w:t>bg_par_bio_remin_sinkingrate</w:t>
            </w:r>
            <w:proofErr w:type="spellEnd"/>
            <w:r w:rsidRPr="004E3512">
              <w:rPr>
                <w:rFonts w:ascii="Times New Roman" w:eastAsia="Arial" w:hAnsi="Times New Roman" w:cs="Times New Roman"/>
                <w:sz w:val="20"/>
                <w:szCs w:val="20"/>
                <w:lang w:val="sv-SE"/>
                <w:rPrChange w:id="262" w:author="Aaron Naidoo-Bagwell" w:date="2022-07-18T12:11:00Z">
                  <w:rPr>
                    <w:rFonts w:ascii="Arial" w:eastAsia="Arial" w:hAnsi="Arial" w:cs="Arial"/>
                    <w:lang w:val="sv-SE"/>
                  </w:rPr>
                </w:rPrChange>
              </w:rPr>
              <w:t>=125.0</w:t>
            </w:r>
          </w:p>
          <w:p w14:paraId="0A080258" w14:textId="3220057F" w:rsidR="1337CD56" w:rsidRPr="004E3512" w:rsidRDefault="1337CD56">
            <w:pPr>
              <w:spacing w:line="360" w:lineRule="auto"/>
              <w:rPr>
                <w:rFonts w:ascii="Times New Roman" w:eastAsia="Arial" w:hAnsi="Times New Roman" w:cs="Times New Roman"/>
                <w:sz w:val="20"/>
                <w:szCs w:val="20"/>
                <w:lang w:val="sv-SE"/>
                <w:rPrChange w:id="263" w:author="Aaron Naidoo-Bagwell" w:date="2022-07-18T12:11:00Z">
                  <w:rPr>
                    <w:rFonts w:ascii="Arial" w:eastAsia="Arial" w:hAnsi="Arial" w:cs="Arial"/>
                  </w:rPr>
                </w:rPrChange>
              </w:rPr>
              <w:pPrChange w:id="264" w:author="Aaron Naidoo-Bagwell" w:date="2022-07-12T14:00:00Z">
                <w:pPr>
                  <w:spacing w:line="288" w:lineRule="auto"/>
                </w:pPr>
              </w:pPrChange>
            </w:pPr>
          </w:p>
        </w:tc>
      </w:tr>
      <w:tr w:rsidR="1337CD56" w:rsidRPr="00BF4896" w14:paraId="00520FE6" w14:textId="77777777" w:rsidTr="00E5237F">
        <w:tc>
          <w:tcPr>
            <w:tcW w:w="1696" w:type="dxa"/>
            <w:vAlign w:val="center"/>
            <w:tcPrChange w:id="265" w:author="Aaron Naidoo-Bagwell" w:date="2022-07-12T13:51:00Z">
              <w:tcPr>
                <w:tcW w:w="1620" w:type="dxa"/>
                <w:vAlign w:val="center"/>
              </w:tcPr>
            </w:tcPrChange>
          </w:tcPr>
          <w:p w14:paraId="0390AF82" w14:textId="0F88C241" w:rsidR="1337CD56" w:rsidRPr="004E3512" w:rsidRDefault="1337CD56">
            <w:pPr>
              <w:spacing w:line="360" w:lineRule="auto"/>
              <w:rPr>
                <w:rFonts w:ascii="Times New Roman" w:hAnsi="Times New Roman" w:cs="Times New Roman"/>
                <w:sz w:val="20"/>
                <w:szCs w:val="20"/>
                <w:rPrChange w:id="266" w:author="Aaron Naidoo-Bagwell" w:date="2022-07-18T12:11:00Z">
                  <w:rPr/>
                </w:rPrChange>
              </w:rPr>
              <w:pPrChange w:id="267" w:author="Aaron Naidoo-Bagwell" w:date="2022-07-12T14:00:00Z">
                <w:pPr>
                  <w:spacing w:line="288" w:lineRule="auto"/>
                </w:pPr>
              </w:pPrChange>
            </w:pPr>
            <w:r w:rsidRPr="004E3512">
              <w:rPr>
                <w:rFonts w:ascii="Times New Roman" w:eastAsia="Arial" w:hAnsi="Times New Roman" w:cs="Times New Roman"/>
                <w:sz w:val="20"/>
                <w:szCs w:val="20"/>
                <w:rPrChange w:id="268" w:author="Aaron Naidoo-Bagwell" w:date="2022-07-18T12:11:00Z">
                  <w:rPr>
                    <w:rFonts w:ascii="Arial" w:eastAsia="Arial" w:hAnsi="Arial" w:cs="Arial"/>
                  </w:rPr>
                </w:rPrChange>
              </w:rPr>
              <w:lastRenderedPageBreak/>
              <w:t>Extend the temperature range for solubility and geochemical constants</w:t>
            </w:r>
            <w:del w:id="269" w:author="Aaron Naidoo-Bagwell" w:date="2022-07-12T13:51:00Z">
              <w:r w:rsidRPr="004E3512" w:rsidDel="00E5237F">
                <w:rPr>
                  <w:rFonts w:ascii="Times New Roman" w:eastAsia="Arial" w:hAnsi="Times New Roman" w:cs="Times New Roman"/>
                  <w:sz w:val="20"/>
                  <w:szCs w:val="20"/>
                  <w:rPrChange w:id="270" w:author="Aaron Naidoo-Bagwell" w:date="2022-07-18T12:11:00Z">
                    <w:rPr>
                      <w:rFonts w:ascii="Arial" w:eastAsia="Arial" w:hAnsi="Arial" w:cs="Arial"/>
                    </w:rPr>
                  </w:rPrChange>
                </w:rPr>
                <w:delText xml:space="preserve"> </w:delText>
              </w:r>
              <w:r w:rsidRPr="004E3512" w:rsidDel="00E5237F">
                <w:rPr>
                  <w:rFonts w:ascii="Times New Roman" w:eastAsia="Arial" w:hAnsi="Times New Roman" w:cs="Times New Roman"/>
                  <w:i/>
                  <w:iCs/>
                  <w:color w:val="000000" w:themeColor="text1"/>
                  <w:sz w:val="20"/>
                  <w:szCs w:val="20"/>
                  <w:rPrChange w:id="271" w:author="Aaron Naidoo-Bagwell" w:date="2022-07-18T12:11:00Z">
                    <w:rPr>
                      <w:rFonts w:ascii="Arial" w:eastAsia="Arial" w:hAnsi="Arial" w:cs="Arial"/>
                      <w:i/>
                      <w:iCs/>
                      <w:color w:val="000000" w:themeColor="text1"/>
                    </w:rPr>
                  </w:rPrChange>
                </w:rPr>
                <w:delText xml:space="preserve">→ </w:delText>
              </w:r>
              <w:r w:rsidRPr="004E3512" w:rsidDel="00E5237F">
                <w:rPr>
                  <w:rFonts w:ascii="Times New Roman" w:eastAsia="Arial" w:hAnsi="Times New Roman" w:cs="Times New Roman"/>
                  <w:i/>
                  <w:iCs/>
                  <w:color w:val="000000" w:themeColor="text1"/>
                  <w:sz w:val="20"/>
                  <w:szCs w:val="20"/>
                  <w:highlight w:val="yellow"/>
                  <w:rPrChange w:id="272" w:author="Aaron Naidoo-Bagwell" w:date="2022-07-18T12:11:00Z">
                    <w:rPr>
                      <w:rFonts w:ascii="Arial" w:eastAsia="Arial" w:hAnsi="Arial" w:cs="Arial"/>
                      <w:i/>
                      <w:iCs/>
                      <w:color w:val="000000" w:themeColor="text1"/>
                      <w:highlight w:val="yellow"/>
                    </w:rPr>
                  </w:rPrChange>
                </w:rPr>
                <w:delText>check with Andy</w:delText>
              </w:r>
            </w:del>
          </w:p>
        </w:tc>
        <w:tc>
          <w:tcPr>
            <w:tcW w:w="2977" w:type="dxa"/>
            <w:tcPrChange w:id="273" w:author="Aaron Naidoo-Bagwell" w:date="2022-07-12T13:51:00Z">
              <w:tcPr>
                <w:tcW w:w="3780" w:type="dxa"/>
              </w:tcPr>
            </w:tcPrChange>
          </w:tcPr>
          <w:p w14:paraId="6E8807D0" w14:textId="6D6EE625" w:rsidR="1337CD56" w:rsidRPr="004E3512" w:rsidRDefault="00CA38BA">
            <w:pPr>
              <w:spacing w:line="360" w:lineRule="auto"/>
              <w:rPr>
                <w:rFonts w:ascii="Times New Roman" w:eastAsia="Arial" w:hAnsi="Times New Roman" w:cs="Times New Roman"/>
                <w:sz w:val="20"/>
                <w:szCs w:val="20"/>
                <w:rPrChange w:id="274" w:author="Aaron Naidoo-Bagwell" w:date="2022-07-18T12:11:00Z">
                  <w:rPr>
                    <w:rFonts w:ascii="Arial" w:eastAsia="Arial" w:hAnsi="Arial" w:cs="Arial"/>
                  </w:rPr>
                </w:rPrChange>
              </w:rPr>
              <w:pPrChange w:id="275" w:author="Aaron Naidoo-Bagwell" w:date="2022-07-12T14:00:00Z">
                <w:pPr/>
              </w:pPrChange>
            </w:pPr>
            <w:ins w:id="276" w:author="Aaron Naidoo-Bagwell" w:date="2022-07-25T11:24:00Z">
              <w:r>
                <w:rPr>
                  <w:rFonts w:ascii="Times New Roman" w:eastAsia="Arial" w:hAnsi="Times New Roman" w:cs="Times New Roman"/>
                  <w:sz w:val="20"/>
                  <w:szCs w:val="20"/>
                </w:rPr>
                <w:t>N/A</w:t>
              </w:r>
            </w:ins>
            <w:del w:id="277" w:author="Aaron Naidoo-Bagwell" w:date="2022-07-15T12:42:00Z">
              <w:r w:rsidR="1337CD56" w:rsidRPr="004E3512" w:rsidDel="00CF1074">
                <w:rPr>
                  <w:rFonts w:ascii="Times New Roman" w:eastAsia="Arial" w:hAnsi="Times New Roman" w:cs="Times New Roman"/>
                  <w:sz w:val="20"/>
                  <w:szCs w:val="20"/>
                  <w:rPrChange w:id="278" w:author="Aaron Naidoo-Bagwell" w:date="2022-07-18T12:11:00Z">
                    <w:rPr>
                      <w:rFonts w:ascii="Arial" w:eastAsia="Arial" w:hAnsi="Arial" w:cs="Arial"/>
                    </w:rPr>
                  </w:rPrChange>
                </w:rPr>
                <w:delText>N/A</w:delText>
              </w:r>
            </w:del>
          </w:p>
        </w:tc>
        <w:tc>
          <w:tcPr>
            <w:tcW w:w="4687" w:type="dxa"/>
            <w:tcPrChange w:id="279" w:author="Aaron Naidoo-Bagwell" w:date="2022-07-12T13:51:00Z">
              <w:tcPr>
                <w:tcW w:w="3960" w:type="dxa"/>
              </w:tcPr>
            </w:tcPrChange>
          </w:tcPr>
          <w:p w14:paraId="6B2D7D0A" w14:textId="5ADCB049" w:rsidR="1337CD56" w:rsidRPr="004E3512" w:rsidRDefault="1337CD56">
            <w:pPr>
              <w:spacing w:line="360" w:lineRule="auto"/>
              <w:rPr>
                <w:rFonts w:ascii="Times New Roman" w:hAnsi="Times New Roman" w:cs="Times New Roman"/>
                <w:sz w:val="20"/>
                <w:szCs w:val="20"/>
                <w:lang w:val="de-DE"/>
                <w:rPrChange w:id="280" w:author="Aaron Naidoo-Bagwell" w:date="2022-07-18T12:11:00Z">
                  <w:rPr>
                    <w:lang w:val="de-DE"/>
                  </w:rPr>
                </w:rPrChange>
              </w:rPr>
              <w:pPrChange w:id="281" w:author="Aaron Naidoo-Bagwell" w:date="2022-07-12T14:00:00Z">
                <w:pPr>
                  <w:spacing w:line="288" w:lineRule="auto"/>
                </w:pPr>
              </w:pPrChange>
            </w:pPr>
            <w:proofErr w:type="spellStart"/>
            <w:r w:rsidRPr="004E3512">
              <w:rPr>
                <w:rFonts w:ascii="Times New Roman" w:eastAsia="Arial" w:hAnsi="Times New Roman" w:cs="Times New Roman"/>
                <w:sz w:val="20"/>
                <w:szCs w:val="20"/>
                <w:lang w:val="de-DE"/>
                <w:rPrChange w:id="282" w:author="Aaron Naidoo-Bagwell" w:date="2022-07-18T12:11:00Z">
                  <w:rPr>
                    <w:rFonts w:ascii="Arial" w:eastAsia="Arial" w:hAnsi="Arial" w:cs="Arial"/>
                    <w:lang w:val="de-DE"/>
                  </w:rPr>
                </w:rPrChange>
              </w:rPr>
              <w:t>gm_par_geochem_Tmin</w:t>
            </w:r>
            <w:proofErr w:type="spellEnd"/>
            <w:r w:rsidRPr="004E3512">
              <w:rPr>
                <w:rFonts w:ascii="Times New Roman" w:eastAsia="Arial" w:hAnsi="Times New Roman" w:cs="Times New Roman"/>
                <w:sz w:val="20"/>
                <w:szCs w:val="20"/>
                <w:lang w:val="de-DE"/>
                <w:rPrChange w:id="283" w:author="Aaron Naidoo-Bagwell" w:date="2022-07-18T12:11:00Z">
                  <w:rPr>
                    <w:rFonts w:ascii="Arial" w:eastAsia="Arial" w:hAnsi="Arial" w:cs="Arial"/>
                    <w:lang w:val="de-DE"/>
                  </w:rPr>
                </w:rPrChange>
              </w:rPr>
              <w:t xml:space="preserve"> = -2.0</w:t>
            </w:r>
          </w:p>
          <w:p w14:paraId="17BF5055" w14:textId="07187AA3" w:rsidR="1337CD56" w:rsidRPr="004E3512" w:rsidRDefault="1337CD56">
            <w:pPr>
              <w:spacing w:line="360" w:lineRule="auto"/>
              <w:rPr>
                <w:rFonts w:ascii="Times New Roman" w:hAnsi="Times New Roman" w:cs="Times New Roman"/>
                <w:sz w:val="20"/>
                <w:szCs w:val="20"/>
                <w:lang w:val="de-DE"/>
                <w:rPrChange w:id="284" w:author="Aaron Naidoo-Bagwell" w:date="2022-07-18T12:11:00Z">
                  <w:rPr>
                    <w:lang w:val="de-DE"/>
                  </w:rPr>
                </w:rPrChange>
              </w:rPr>
              <w:pPrChange w:id="285" w:author="Aaron Naidoo-Bagwell" w:date="2022-07-12T14:00:00Z">
                <w:pPr>
                  <w:spacing w:line="288" w:lineRule="auto"/>
                </w:pPr>
              </w:pPrChange>
            </w:pPr>
            <w:proofErr w:type="spellStart"/>
            <w:r w:rsidRPr="004E3512">
              <w:rPr>
                <w:rFonts w:ascii="Times New Roman" w:eastAsia="Arial" w:hAnsi="Times New Roman" w:cs="Times New Roman"/>
                <w:sz w:val="20"/>
                <w:szCs w:val="20"/>
                <w:lang w:val="de-DE"/>
                <w:rPrChange w:id="286" w:author="Aaron Naidoo-Bagwell" w:date="2022-07-18T12:11:00Z">
                  <w:rPr>
                    <w:rFonts w:ascii="Arial" w:eastAsia="Arial" w:hAnsi="Arial" w:cs="Arial"/>
                    <w:lang w:val="de-DE"/>
                  </w:rPr>
                </w:rPrChange>
              </w:rPr>
              <w:t>gm_par_geochem_Tmax</w:t>
            </w:r>
            <w:proofErr w:type="spellEnd"/>
            <w:r w:rsidRPr="004E3512">
              <w:rPr>
                <w:rFonts w:ascii="Times New Roman" w:eastAsia="Arial" w:hAnsi="Times New Roman" w:cs="Times New Roman"/>
                <w:sz w:val="20"/>
                <w:szCs w:val="20"/>
                <w:lang w:val="de-DE"/>
                <w:rPrChange w:id="287" w:author="Aaron Naidoo-Bagwell" w:date="2022-07-18T12:11:00Z">
                  <w:rPr>
                    <w:rFonts w:ascii="Arial" w:eastAsia="Arial" w:hAnsi="Arial" w:cs="Arial"/>
                    <w:lang w:val="de-DE"/>
                  </w:rPr>
                </w:rPrChange>
              </w:rPr>
              <w:t xml:space="preserve"> = 45.0</w:t>
            </w:r>
          </w:p>
          <w:p w14:paraId="65D8863C" w14:textId="608E28E2" w:rsidR="1337CD56" w:rsidRPr="004E3512" w:rsidRDefault="1337CD56">
            <w:pPr>
              <w:spacing w:line="360" w:lineRule="auto"/>
              <w:rPr>
                <w:rFonts w:ascii="Times New Roman" w:hAnsi="Times New Roman" w:cs="Times New Roman"/>
                <w:sz w:val="20"/>
                <w:szCs w:val="20"/>
                <w:lang w:val="de-DE"/>
                <w:rPrChange w:id="288" w:author="Aaron Naidoo-Bagwell" w:date="2022-07-18T12:11:00Z">
                  <w:rPr>
                    <w:lang w:val="de-DE"/>
                  </w:rPr>
                </w:rPrChange>
              </w:rPr>
              <w:pPrChange w:id="289" w:author="Aaron Naidoo-Bagwell" w:date="2022-07-12T14:00:00Z">
                <w:pPr>
                  <w:spacing w:line="288" w:lineRule="auto"/>
                </w:pPr>
              </w:pPrChange>
            </w:pPr>
            <w:proofErr w:type="spellStart"/>
            <w:r w:rsidRPr="004E3512">
              <w:rPr>
                <w:rFonts w:ascii="Times New Roman" w:eastAsia="Arial" w:hAnsi="Times New Roman" w:cs="Times New Roman"/>
                <w:sz w:val="20"/>
                <w:szCs w:val="20"/>
                <w:lang w:val="de-DE"/>
                <w:rPrChange w:id="290" w:author="Aaron Naidoo-Bagwell" w:date="2022-07-18T12:11:00Z">
                  <w:rPr>
                    <w:rFonts w:ascii="Arial" w:eastAsia="Arial" w:hAnsi="Arial" w:cs="Arial"/>
                    <w:lang w:val="de-DE"/>
                  </w:rPr>
                </w:rPrChange>
              </w:rPr>
              <w:t>gm_par_carbchem_Tmin</w:t>
            </w:r>
            <w:proofErr w:type="spellEnd"/>
            <w:r w:rsidRPr="004E3512">
              <w:rPr>
                <w:rFonts w:ascii="Times New Roman" w:eastAsia="Arial" w:hAnsi="Times New Roman" w:cs="Times New Roman"/>
                <w:sz w:val="20"/>
                <w:szCs w:val="20"/>
                <w:lang w:val="de-DE"/>
                <w:rPrChange w:id="291" w:author="Aaron Naidoo-Bagwell" w:date="2022-07-18T12:11:00Z">
                  <w:rPr>
                    <w:rFonts w:ascii="Arial" w:eastAsia="Arial" w:hAnsi="Arial" w:cs="Arial"/>
                    <w:lang w:val="de-DE"/>
                  </w:rPr>
                </w:rPrChange>
              </w:rPr>
              <w:t xml:space="preserve"> = -2.0</w:t>
            </w:r>
          </w:p>
          <w:p w14:paraId="3B84F144" w14:textId="260F2F43" w:rsidR="1337CD56" w:rsidRPr="004E3512" w:rsidRDefault="1337CD56">
            <w:pPr>
              <w:spacing w:line="360" w:lineRule="auto"/>
              <w:rPr>
                <w:rFonts w:ascii="Times New Roman" w:eastAsia="Arial" w:hAnsi="Times New Roman" w:cs="Times New Roman"/>
                <w:sz w:val="20"/>
                <w:szCs w:val="20"/>
                <w:lang w:val="de-DE"/>
                <w:rPrChange w:id="292" w:author="Aaron Naidoo-Bagwell" w:date="2022-07-18T12:11:00Z">
                  <w:rPr>
                    <w:rFonts w:ascii="Arial" w:eastAsia="Arial" w:hAnsi="Arial" w:cs="Arial"/>
                    <w:lang w:val="de-DE"/>
                  </w:rPr>
                </w:rPrChange>
              </w:rPr>
              <w:pPrChange w:id="293" w:author="Aaron Naidoo-Bagwell" w:date="2022-07-12T14:00:00Z">
                <w:pPr/>
              </w:pPrChange>
            </w:pPr>
            <w:proofErr w:type="spellStart"/>
            <w:r w:rsidRPr="004E3512">
              <w:rPr>
                <w:rFonts w:ascii="Times New Roman" w:eastAsia="Arial" w:hAnsi="Times New Roman" w:cs="Times New Roman"/>
                <w:sz w:val="20"/>
                <w:szCs w:val="20"/>
                <w:lang w:val="de-DE"/>
                <w:rPrChange w:id="294" w:author="Aaron Naidoo-Bagwell" w:date="2022-07-18T12:11:00Z">
                  <w:rPr>
                    <w:rFonts w:ascii="Arial" w:eastAsia="Arial" w:hAnsi="Arial" w:cs="Arial"/>
                    <w:lang w:val="de-DE"/>
                  </w:rPr>
                </w:rPrChange>
              </w:rPr>
              <w:t>gm_par_carbchem_Tmax</w:t>
            </w:r>
            <w:proofErr w:type="spellEnd"/>
            <w:r w:rsidRPr="004E3512">
              <w:rPr>
                <w:rFonts w:ascii="Times New Roman" w:eastAsia="Arial" w:hAnsi="Times New Roman" w:cs="Times New Roman"/>
                <w:sz w:val="20"/>
                <w:szCs w:val="20"/>
                <w:lang w:val="de-DE"/>
                <w:rPrChange w:id="295" w:author="Aaron Naidoo-Bagwell" w:date="2022-07-18T12:11:00Z">
                  <w:rPr>
                    <w:rFonts w:ascii="Arial" w:eastAsia="Arial" w:hAnsi="Arial" w:cs="Arial"/>
                    <w:lang w:val="de-DE"/>
                  </w:rPr>
                </w:rPrChange>
              </w:rPr>
              <w:t xml:space="preserve"> = 45.0</w:t>
            </w:r>
          </w:p>
        </w:tc>
      </w:tr>
      <w:tr w:rsidR="1337CD56" w:rsidRPr="004E3512" w14:paraId="19F1ADEB" w14:textId="77777777" w:rsidTr="00E5237F">
        <w:tc>
          <w:tcPr>
            <w:tcW w:w="1696" w:type="dxa"/>
            <w:vAlign w:val="center"/>
            <w:tcPrChange w:id="296" w:author="Aaron Naidoo-Bagwell" w:date="2022-07-12T13:51:00Z">
              <w:tcPr>
                <w:tcW w:w="1620" w:type="dxa"/>
                <w:vAlign w:val="center"/>
              </w:tcPr>
            </w:tcPrChange>
          </w:tcPr>
          <w:p w14:paraId="7C211E6C" w14:textId="482A699A" w:rsidR="1337CD56" w:rsidRPr="004E3512" w:rsidRDefault="1337CD56">
            <w:pPr>
              <w:spacing w:line="360" w:lineRule="auto"/>
              <w:rPr>
                <w:rFonts w:ascii="Times New Roman" w:eastAsia="Arial" w:hAnsi="Times New Roman" w:cs="Times New Roman"/>
                <w:color w:val="000000" w:themeColor="text1"/>
                <w:sz w:val="20"/>
                <w:szCs w:val="20"/>
                <w:rPrChange w:id="297" w:author="Aaron Naidoo-Bagwell" w:date="2022-07-18T12:11:00Z">
                  <w:rPr>
                    <w:rFonts w:ascii="Arial" w:eastAsia="Arial" w:hAnsi="Arial" w:cs="Arial"/>
                    <w:color w:val="000000" w:themeColor="text1"/>
                  </w:rPr>
                </w:rPrChange>
              </w:rPr>
              <w:pPrChange w:id="298" w:author="Aaron Naidoo-Bagwell" w:date="2022-07-12T14:00:00Z">
                <w:pPr>
                  <w:spacing w:line="288" w:lineRule="auto"/>
                </w:pPr>
              </w:pPrChange>
            </w:pPr>
            <w:r w:rsidRPr="004E3512">
              <w:rPr>
                <w:rFonts w:ascii="Times New Roman" w:eastAsia="Arial" w:hAnsi="Times New Roman" w:cs="Times New Roman"/>
                <w:sz w:val="20"/>
                <w:szCs w:val="20"/>
                <w:rPrChange w:id="299" w:author="Aaron Naidoo-Bagwell" w:date="2022-07-18T12:11:00Z">
                  <w:rPr>
                    <w:rFonts w:ascii="Arial" w:eastAsia="Arial" w:hAnsi="Arial" w:cs="Arial"/>
                  </w:rPr>
                </w:rPrChange>
              </w:rPr>
              <w:t xml:space="preserve">Instantaneous </w:t>
            </w:r>
            <w:proofErr w:type="spellStart"/>
            <w:r w:rsidRPr="004E3512">
              <w:rPr>
                <w:rFonts w:ascii="Times New Roman" w:eastAsia="Arial" w:hAnsi="Times New Roman" w:cs="Times New Roman"/>
                <w:sz w:val="20"/>
                <w:szCs w:val="20"/>
                <w:rPrChange w:id="300" w:author="Aaron Naidoo-Bagwell" w:date="2022-07-18T12:11:00Z">
                  <w:rPr>
                    <w:rFonts w:ascii="Arial" w:eastAsia="Arial" w:hAnsi="Arial" w:cs="Arial"/>
                  </w:rPr>
                </w:rPrChange>
              </w:rPr>
              <w:t>remineralisation</w:t>
            </w:r>
            <w:proofErr w:type="spellEnd"/>
            <w:r w:rsidRPr="004E3512">
              <w:rPr>
                <w:rFonts w:ascii="Times New Roman" w:eastAsia="Arial" w:hAnsi="Times New Roman" w:cs="Times New Roman"/>
                <w:sz w:val="20"/>
                <w:szCs w:val="20"/>
                <w:rPrChange w:id="301" w:author="Aaron Naidoo-Bagwell" w:date="2022-07-18T12:11:00Z">
                  <w:rPr>
                    <w:rFonts w:ascii="Arial" w:eastAsia="Arial" w:hAnsi="Arial" w:cs="Arial"/>
                  </w:rPr>
                </w:rPrChange>
              </w:rPr>
              <w:t xml:space="preserve"> </w:t>
            </w:r>
            <w:del w:id="302" w:author="Aaron Naidoo-Bagwell" w:date="2022-07-12T13:51:00Z">
              <w:r w:rsidRPr="004E3512" w:rsidDel="00E5237F">
                <w:rPr>
                  <w:rFonts w:ascii="Times New Roman" w:eastAsia="Arial" w:hAnsi="Times New Roman" w:cs="Times New Roman"/>
                  <w:i/>
                  <w:iCs/>
                  <w:color w:val="000000" w:themeColor="text1"/>
                  <w:sz w:val="20"/>
                  <w:szCs w:val="20"/>
                  <w:rPrChange w:id="303" w:author="Aaron Naidoo-Bagwell" w:date="2022-07-18T12:11:00Z">
                    <w:rPr>
                      <w:rFonts w:ascii="Arial" w:eastAsia="Arial" w:hAnsi="Arial" w:cs="Arial"/>
                      <w:i/>
                      <w:iCs/>
                      <w:color w:val="000000" w:themeColor="text1"/>
                    </w:rPr>
                  </w:rPrChange>
                </w:rPr>
                <w:delText xml:space="preserve">→ </w:delText>
              </w:r>
              <w:r w:rsidRPr="004E3512" w:rsidDel="00E5237F">
                <w:rPr>
                  <w:rFonts w:ascii="Times New Roman" w:eastAsia="Arial" w:hAnsi="Times New Roman" w:cs="Times New Roman"/>
                  <w:i/>
                  <w:iCs/>
                  <w:color w:val="000000" w:themeColor="text1"/>
                  <w:sz w:val="20"/>
                  <w:szCs w:val="20"/>
                  <w:highlight w:val="yellow"/>
                  <w:rPrChange w:id="304" w:author="Aaron Naidoo-Bagwell" w:date="2022-07-18T12:11:00Z">
                    <w:rPr>
                      <w:rFonts w:ascii="Arial" w:eastAsia="Arial" w:hAnsi="Arial" w:cs="Arial"/>
                      <w:i/>
                      <w:iCs/>
                      <w:color w:val="000000" w:themeColor="text1"/>
                      <w:highlight w:val="yellow"/>
                    </w:rPr>
                  </w:rPrChange>
                </w:rPr>
                <w:delText>check with Andy</w:delText>
              </w:r>
            </w:del>
          </w:p>
        </w:tc>
        <w:tc>
          <w:tcPr>
            <w:tcW w:w="2977" w:type="dxa"/>
            <w:tcPrChange w:id="305" w:author="Aaron Naidoo-Bagwell" w:date="2022-07-12T13:51:00Z">
              <w:tcPr>
                <w:tcW w:w="3780" w:type="dxa"/>
              </w:tcPr>
            </w:tcPrChange>
          </w:tcPr>
          <w:p w14:paraId="6C8D35D6" w14:textId="4E46CA13" w:rsidR="1337CD56" w:rsidRPr="004E3512" w:rsidRDefault="00CA38BA">
            <w:pPr>
              <w:spacing w:line="360" w:lineRule="auto"/>
              <w:rPr>
                <w:rFonts w:ascii="Times New Roman" w:eastAsia="Arial" w:hAnsi="Times New Roman" w:cs="Times New Roman"/>
                <w:sz w:val="20"/>
                <w:szCs w:val="20"/>
                <w:rPrChange w:id="306" w:author="Aaron Naidoo-Bagwell" w:date="2022-07-18T12:11:00Z">
                  <w:rPr>
                    <w:rFonts w:ascii="Arial" w:eastAsia="Arial" w:hAnsi="Arial" w:cs="Arial"/>
                  </w:rPr>
                </w:rPrChange>
              </w:rPr>
              <w:pPrChange w:id="307" w:author="Aaron Naidoo-Bagwell" w:date="2022-07-12T14:00:00Z">
                <w:pPr/>
              </w:pPrChange>
            </w:pPr>
            <w:ins w:id="308" w:author="Aaron Naidoo-Bagwell" w:date="2022-07-25T11:24:00Z">
              <w:r>
                <w:rPr>
                  <w:rFonts w:ascii="Times New Roman" w:eastAsia="Arial" w:hAnsi="Times New Roman" w:cs="Times New Roman"/>
                  <w:sz w:val="20"/>
                  <w:szCs w:val="20"/>
                </w:rPr>
                <w:t>N/A</w:t>
              </w:r>
            </w:ins>
            <w:del w:id="309" w:author="Aaron Naidoo-Bagwell" w:date="2022-07-15T12:42:00Z">
              <w:r w:rsidR="1337CD56" w:rsidRPr="004E3512" w:rsidDel="00CF1074">
                <w:rPr>
                  <w:rFonts w:ascii="Times New Roman" w:eastAsia="Arial" w:hAnsi="Times New Roman" w:cs="Times New Roman"/>
                  <w:sz w:val="20"/>
                  <w:szCs w:val="20"/>
                  <w:rPrChange w:id="310" w:author="Aaron Naidoo-Bagwell" w:date="2022-07-18T12:11:00Z">
                    <w:rPr>
                      <w:rFonts w:ascii="Arial" w:eastAsia="Arial" w:hAnsi="Arial" w:cs="Arial"/>
                    </w:rPr>
                  </w:rPrChange>
                </w:rPr>
                <w:delText>N/A</w:delText>
              </w:r>
            </w:del>
          </w:p>
        </w:tc>
        <w:tc>
          <w:tcPr>
            <w:tcW w:w="4687" w:type="dxa"/>
            <w:tcPrChange w:id="311" w:author="Aaron Naidoo-Bagwell" w:date="2022-07-12T13:51:00Z">
              <w:tcPr>
                <w:tcW w:w="3960" w:type="dxa"/>
              </w:tcPr>
            </w:tcPrChange>
          </w:tcPr>
          <w:p w14:paraId="51EB7FEC" w14:textId="3510FBD9" w:rsidR="1337CD56" w:rsidRPr="004E3512" w:rsidRDefault="1337CD56">
            <w:pPr>
              <w:spacing w:line="360" w:lineRule="auto"/>
              <w:rPr>
                <w:rFonts w:ascii="Times New Roman" w:hAnsi="Times New Roman" w:cs="Times New Roman"/>
                <w:sz w:val="20"/>
                <w:szCs w:val="20"/>
                <w:rPrChange w:id="312" w:author="Aaron Naidoo-Bagwell" w:date="2022-07-18T12:11:00Z">
                  <w:rPr/>
                </w:rPrChange>
              </w:rPr>
              <w:pPrChange w:id="313" w:author="Aaron Naidoo-Bagwell" w:date="2022-07-12T14:00:00Z">
                <w:pPr>
                  <w:spacing w:line="288" w:lineRule="auto"/>
                </w:pPr>
              </w:pPrChange>
            </w:pPr>
            <w:proofErr w:type="spellStart"/>
            <w:r w:rsidRPr="004E3512">
              <w:rPr>
                <w:rFonts w:ascii="Times New Roman" w:eastAsia="Arial" w:hAnsi="Times New Roman" w:cs="Times New Roman"/>
                <w:color w:val="000000" w:themeColor="text1"/>
                <w:sz w:val="20"/>
                <w:szCs w:val="20"/>
                <w:rPrChange w:id="314" w:author="Aaron Naidoo-Bagwell" w:date="2022-07-18T12:11:00Z">
                  <w:rPr>
                    <w:rFonts w:ascii="Arial" w:eastAsia="Arial" w:hAnsi="Arial" w:cs="Arial"/>
                    <w:color w:val="000000" w:themeColor="text1"/>
                  </w:rPr>
                </w:rPrChange>
              </w:rPr>
              <w:t>bg_par_bio_remin_sinkingrate_physical</w:t>
            </w:r>
            <w:proofErr w:type="spellEnd"/>
            <w:r w:rsidRPr="004E3512">
              <w:rPr>
                <w:rFonts w:ascii="Times New Roman" w:eastAsia="Arial" w:hAnsi="Times New Roman" w:cs="Times New Roman"/>
                <w:color w:val="000000" w:themeColor="text1"/>
                <w:sz w:val="20"/>
                <w:szCs w:val="20"/>
                <w:rPrChange w:id="315" w:author="Aaron Naidoo-Bagwell" w:date="2022-07-18T12:11:00Z">
                  <w:rPr>
                    <w:rFonts w:ascii="Arial" w:eastAsia="Arial" w:hAnsi="Arial" w:cs="Arial"/>
                    <w:color w:val="000000" w:themeColor="text1"/>
                  </w:rPr>
                </w:rPrChange>
              </w:rPr>
              <w:t xml:space="preserve">=9.9E9; </w:t>
            </w:r>
            <w:proofErr w:type="spellStart"/>
            <w:r w:rsidRPr="004E3512">
              <w:rPr>
                <w:rFonts w:ascii="Times New Roman" w:eastAsia="Arial" w:hAnsi="Times New Roman" w:cs="Times New Roman"/>
                <w:color w:val="000000" w:themeColor="text1"/>
                <w:sz w:val="20"/>
                <w:szCs w:val="20"/>
                <w:rPrChange w:id="316" w:author="Aaron Naidoo-Bagwell" w:date="2022-07-18T12:11:00Z">
                  <w:rPr>
                    <w:rFonts w:ascii="Arial" w:eastAsia="Arial" w:hAnsi="Arial" w:cs="Arial"/>
                    <w:color w:val="000000" w:themeColor="text1"/>
                  </w:rPr>
                </w:rPrChange>
              </w:rPr>
              <w:t>bg_par_bio_remin_sinkingrate_reaction</w:t>
            </w:r>
            <w:proofErr w:type="spellEnd"/>
            <w:r w:rsidRPr="004E3512">
              <w:rPr>
                <w:rFonts w:ascii="Times New Roman" w:eastAsia="Arial" w:hAnsi="Times New Roman" w:cs="Times New Roman"/>
                <w:color w:val="000000" w:themeColor="text1"/>
                <w:sz w:val="20"/>
                <w:szCs w:val="20"/>
                <w:rPrChange w:id="317" w:author="Aaron Naidoo-Bagwell" w:date="2022-07-18T12:11:00Z">
                  <w:rPr>
                    <w:rFonts w:ascii="Arial" w:eastAsia="Arial" w:hAnsi="Arial" w:cs="Arial"/>
                    <w:color w:val="000000" w:themeColor="text1"/>
                  </w:rPr>
                </w:rPrChange>
              </w:rPr>
              <w:t>=125.0</w:t>
            </w:r>
          </w:p>
        </w:tc>
      </w:tr>
      <w:tr w:rsidR="1337CD56" w:rsidRPr="00BF4896" w14:paraId="120230E9" w14:textId="77777777" w:rsidTr="00E5237F">
        <w:tc>
          <w:tcPr>
            <w:tcW w:w="1696" w:type="dxa"/>
            <w:vAlign w:val="center"/>
            <w:tcPrChange w:id="318" w:author="Aaron Naidoo-Bagwell" w:date="2022-07-12T13:51:00Z">
              <w:tcPr>
                <w:tcW w:w="1620" w:type="dxa"/>
                <w:vAlign w:val="center"/>
              </w:tcPr>
            </w:tcPrChange>
          </w:tcPr>
          <w:p w14:paraId="328DEBEE" w14:textId="320F8677" w:rsidR="1337CD56" w:rsidRPr="004E3512" w:rsidRDefault="1337CD56">
            <w:pPr>
              <w:spacing w:line="360" w:lineRule="auto"/>
              <w:rPr>
                <w:rFonts w:ascii="Times New Roman" w:eastAsia="Arial" w:hAnsi="Times New Roman" w:cs="Times New Roman"/>
                <w:sz w:val="20"/>
                <w:szCs w:val="20"/>
                <w:rPrChange w:id="319" w:author="Aaron Naidoo-Bagwell" w:date="2022-07-18T12:11:00Z">
                  <w:rPr>
                    <w:rFonts w:ascii="Arial" w:eastAsia="Arial" w:hAnsi="Arial" w:cs="Arial"/>
                  </w:rPr>
                </w:rPrChange>
              </w:rPr>
              <w:pPrChange w:id="320" w:author="Aaron Naidoo-Bagwell" w:date="2022-07-12T14:00:00Z">
                <w:pPr>
                  <w:spacing w:line="288" w:lineRule="auto"/>
                </w:pPr>
              </w:pPrChange>
            </w:pPr>
            <w:r w:rsidRPr="004E3512">
              <w:rPr>
                <w:rFonts w:ascii="Times New Roman" w:eastAsia="Arial" w:hAnsi="Times New Roman" w:cs="Times New Roman"/>
                <w:sz w:val="20"/>
                <w:szCs w:val="20"/>
                <w:rPrChange w:id="321" w:author="Aaron Naidoo-Bagwell" w:date="2022-07-18T12:11:00Z">
                  <w:rPr>
                    <w:rFonts w:ascii="Arial" w:eastAsia="Arial" w:hAnsi="Arial" w:cs="Arial"/>
                  </w:rPr>
                </w:rPrChange>
              </w:rPr>
              <w:t xml:space="preserve">Geochemical reaction </w:t>
            </w:r>
            <w:r w:rsidR="00CB6193" w:rsidRPr="004E3512">
              <w:rPr>
                <w:rFonts w:ascii="Times New Roman" w:eastAsia="Arial" w:hAnsi="Times New Roman" w:cs="Times New Roman"/>
                <w:sz w:val="20"/>
                <w:szCs w:val="20"/>
                <w:rPrChange w:id="322" w:author="Aaron Naidoo-Bagwell" w:date="2022-07-18T12:11:00Z">
                  <w:rPr>
                    <w:rFonts w:ascii="Times New Roman" w:eastAsia="Arial" w:hAnsi="Times New Roman" w:cs="Times New Roman"/>
                    <w:sz w:val="20"/>
                    <w:szCs w:val="20"/>
                  </w:rPr>
                </w:rPrChange>
              </w:rPr>
              <w:t>timescale</w:t>
            </w:r>
            <w:r w:rsidRPr="004E3512">
              <w:rPr>
                <w:rFonts w:ascii="Times New Roman" w:eastAsia="Arial" w:hAnsi="Times New Roman" w:cs="Times New Roman"/>
                <w:sz w:val="20"/>
                <w:szCs w:val="20"/>
                <w:rPrChange w:id="323" w:author="Aaron Naidoo-Bagwell" w:date="2022-07-18T12:11:00Z">
                  <w:rPr>
                    <w:rFonts w:ascii="Arial" w:eastAsia="Arial" w:hAnsi="Arial" w:cs="Arial"/>
                  </w:rPr>
                </w:rPrChange>
              </w:rPr>
              <w:t xml:space="preserve"> </w:t>
            </w:r>
            <w:del w:id="324" w:author="Aaron Naidoo-Bagwell" w:date="2022-07-12T13:51:00Z">
              <w:r w:rsidRPr="004E3512" w:rsidDel="00E5237F">
                <w:rPr>
                  <w:rFonts w:ascii="Times New Roman" w:eastAsia="Arial" w:hAnsi="Times New Roman" w:cs="Times New Roman"/>
                  <w:i/>
                  <w:iCs/>
                  <w:color w:val="000000" w:themeColor="text1"/>
                  <w:sz w:val="20"/>
                  <w:szCs w:val="20"/>
                  <w:rPrChange w:id="325" w:author="Aaron Naidoo-Bagwell" w:date="2022-07-18T12:11:00Z">
                    <w:rPr>
                      <w:rFonts w:ascii="Arial" w:eastAsia="Arial" w:hAnsi="Arial" w:cs="Arial"/>
                      <w:i/>
                      <w:iCs/>
                      <w:color w:val="000000" w:themeColor="text1"/>
                    </w:rPr>
                  </w:rPrChange>
                </w:rPr>
                <w:delText xml:space="preserve">→ </w:delText>
              </w:r>
              <w:r w:rsidRPr="004E3512" w:rsidDel="00E5237F">
                <w:rPr>
                  <w:rFonts w:ascii="Times New Roman" w:eastAsia="Arial" w:hAnsi="Times New Roman" w:cs="Times New Roman"/>
                  <w:i/>
                  <w:iCs/>
                  <w:color w:val="000000" w:themeColor="text1"/>
                  <w:sz w:val="20"/>
                  <w:szCs w:val="20"/>
                  <w:highlight w:val="yellow"/>
                  <w:rPrChange w:id="326" w:author="Aaron Naidoo-Bagwell" w:date="2022-07-18T12:11:00Z">
                    <w:rPr>
                      <w:rFonts w:ascii="Arial" w:eastAsia="Arial" w:hAnsi="Arial" w:cs="Arial"/>
                      <w:i/>
                      <w:iCs/>
                      <w:color w:val="000000" w:themeColor="text1"/>
                      <w:highlight w:val="yellow"/>
                    </w:rPr>
                  </w:rPrChange>
                </w:rPr>
                <w:delText>check with Andy</w:delText>
              </w:r>
            </w:del>
          </w:p>
        </w:tc>
        <w:tc>
          <w:tcPr>
            <w:tcW w:w="2977" w:type="dxa"/>
            <w:tcPrChange w:id="327" w:author="Aaron Naidoo-Bagwell" w:date="2022-07-12T13:51:00Z">
              <w:tcPr>
                <w:tcW w:w="3780" w:type="dxa"/>
              </w:tcPr>
            </w:tcPrChange>
          </w:tcPr>
          <w:p w14:paraId="647F74EE" w14:textId="5BF79545" w:rsidR="1337CD56" w:rsidRPr="004E3512" w:rsidRDefault="00CA38BA">
            <w:pPr>
              <w:spacing w:line="360" w:lineRule="auto"/>
              <w:rPr>
                <w:rFonts w:ascii="Times New Roman" w:eastAsia="Arial" w:hAnsi="Times New Roman" w:cs="Times New Roman"/>
                <w:sz w:val="20"/>
                <w:szCs w:val="20"/>
                <w:rPrChange w:id="328" w:author="Aaron Naidoo-Bagwell" w:date="2022-07-18T12:11:00Z">
                  <w:rPr>
                    <w:rFonts w:ascii="Arial" w:eastAsia="Arial" w:hAnsi="Arial" w:cs="Arial"/>
                  </w:rPr>
                </w:rPrChange>
              </w:rPr>
              <w:pPrChange w:id="329" w:author="Aaron Naidoo-Bagwell" w:date="2022-07-12T14:00:00Z">
                <w:pPr/>
              </w:pPrChange>
            </w:pPr>
            <w:ins w:id="330" w:author="Aaron Naidoo-Bagwell" w:date="2022-07-25T11:24:00Z">
              <w:r>
                <w:rPr>
                  <w:rFonts w:ascii="Times New Roman" w:eastAsia="Arial" w:hAnsi="Times New Roman" w:cs="Times New Roman"/>
                  <w:sz w:val="20"/>
                  <w:szCs w:val="20"/>
                </w:rPr>
                <w:t>N/A</w:t>
              </w:r>
            </w:ins>
            <w:del w:id="331" w:author="Aaron Naidoo-Bagwell" w:date="2022-07-15T12:42:00Z">
              <w:r w:rsidR="1337CD56" w:rsidRPr="004E3512" w:rsidDel="00CF1074">
                <w:rPr>
                  <w:rFonts w:ascii="Times New Roman" w:eastAsia="Arial" w:hAnsi="Times New Roman" w:cs="Times New Roman"/>
                  <w:sz w:val="20"/>
                  <w:szCs w:val="20"/>
                  <w:rPrChange w:id="332" w:author="Aaron Naidoo-Bagwell" w:date="2022-07-18T12:11:00Z">
                    <w:rPr>
                      <w:rFonts w:ascii="Arial" w:eastAsia="Arial" w:hAnsi="Arial" w:cs="Arial"/>
                    </w:rPr>
                  </w:rPrChange>
                </w:rPr>
                <w:delText>N/A</w:delText>
              </w:r>
            </w:del>
          </w:p>
        </w:tc>
        <w:tc>
          <w:tcPr>
            <w:tcW w:w="4687" w:type="dxa"/>
            <w:tcPrChange w:id="333" w:author="Aaron Naidoo-Bagwell" w:date="2022-07-12T13:51:00Z">
              <w:tcPr>
                <w:tcW w:w="3960" w:type="dxa"/>
              </w:tcPr>
            </w:tcPrChange>
          </w:tcPr>
          <w:p w14:paraId="312EAB9B" w14:textId="74B62461" w:rsidR="1337CD56" w:rsidRPr="004E3512" w:rsidRDefault="1337CD56">
            <w:pPr>
              <w:spacing w:line="360" w:lineRule="auto"/>
              <w:rPr>
                <w:rFonts w:ascii="Times New Roman" w:eastAsia="Arial" w:hAnsi="Times New Roman" w:cs="Times New Roman"/>
                <w:sz w:val="20"/>
                <w:szCs w:val="20"/>
                <w:lang w:val="de-DE"/>
                <w:rPrChange w:id="334" w:author="Aaron Naidoo-Bagwell" w:date="2022-07-18T12:11:00Z">
                  <w:rPr>
                    <w:rFonts w:ascii="Arial" w:eastAsia="Arial" w:hAnsi="Arial" w:cs="Arial"/>
                    <w:lang w:val="de-DE"/>
                  </w:rPr>
                </w:rPrChange>
              </w:rPr>
              <w:pPrChange w:id="335" w:author="Aaron Naidoo-Bagwell" w:date="2022-07-12T14:00:00Z">
                <w:pPr>
                  <w:spacing w:line="288" w:lineRule="auto"/>
                </w:pPr>
              </w:pPrChange>
            </w:pPr>
            <w:proofErr w:type="spellStart"/>
            <w:r w:rsidRPr="004E3512">
              <w:rPr>
                <w:rFonts w:ascii="Times New Roman" w:eastAsia="Arial" w:hAnsi="Times New Roman" w:cs="Times New Roman"/>
                <w:sz w:val="20"/>
                <w:szCs w:val="20"/>
                <w:lang w:val="de-DE"/>
                <w:rPrChange w:id="336" w:author="Aaron Naidoo-Bagwell" w:date="2022-07-18T12:11:00Z">
                  <w:rPr>
                    <w:rFonts w:ascii="Arial" w:eastAsia="Arial" w:hAnsi="Arial" w:cs="Arial"/>
                    <w:lang w:val="de-DE"/>
                  </w:rPr>
                </w:rPrChange>
              </w:rPr>
              <w:t>bg_par_bio_geochem_tau</w:t>
            </w:r>
            <w:proofErr w:type="spellEnd"/>
            <w:r w:rsidRPr="004E3512">
              <w:rPr>
                <w:rFonts w:ascii="Times New Roman" w:eastAsia="Arial" w:hAnsi="Times New Roman" w:cs="Times New Roman"/>
                <w:sz w:val="20"/>
                <w:szCs w:val="20"/>
                <w:lang w:val="de-DE"/>
                <w:rPrChange w:id="337" w:author="Aaron Naidoo-Bagwell" w:date="2022-07-18T12:11:00Z">
                  <w:rPr>
                    <w:rFonts w:ascii="Arial" w:eastAsia="Arial" w:hAnsi="Arial" w:cs="Arial"/>
                    <w:lang w:val="de-DE"/>
                  </w:rPr>
                </w:rPrChange>
              </w:rPr>
              <w:t>=90.0</w:t>
            </w:r>
          </w:p>
        </w:tc>
      </w:tr>
      <w:tr w:rsidR="1337CD56" w:rsidRPr="004E3512" w14:paraId="579C9FD3" w14:textId="77777777" w:rsidTr="00E5237F">
        <w:tc>
          <w:tcPr>
            <w:tcW w:w="1696" w:type="dxa"/>
            <w:vAlign w:val="center"/>
            <w:tcPrChange w:id="338" w:author="Aaron Naidoo-Bagwell" w:date="2022-07-12T13:51:00Z">
              <w:tcPr>
                <w:tcW w:w="1620" w:type="dxa"/>
                <w:vAlign w:val="center"/>
              </w:tcPr>
            </w:tcPrChange>
          </w:tcPr>
          <w:p w14:paraId="5DE6ECF8" w14:textId="363A6017" w:rsidR="1337CD56" w:rsidRPr="004E3512" w:rsidRDefault="1337CD56">
            <w:pPr>
              <w:spacing w:line="360" w:lineRule="auto"/>
              <w:rPr>
                <w:rFonts w:ascii="Times New Roman" w:hAnsi="Times New Roman" w:cs="Times New Roman"/>
                <w:sz w:val="20"/>
                <w:szCs w:val="20"/>
                <w:rPrChange w:id="339" w:author="Aaron Naidoo-Bagwell" w:date="2022-07-18T12:11:00Z">
                  <w:rPr/>
                </w:rPrChange>
              </w:rPr>
              <w:pPrChange w:id="340" w:author="Aaron Naidoo-Bagwell" w:date="2022-07-12T14:00:00Z">
                <w:pPr>
                  <w:spacing w:line="288" w:lineRule="auto"/>
                </w:pPr>
              </w:pPrChange>
            </w:pPr>
            <w:r w:rsidRPr="004E3512">
              <w:rPr>
                <w:rFonts w:ascii="Times New Roman" w:eastAsia="Arial" w:hAnsi="Times New Roman" w:cs="Times New Roman"/>
                <w:sz w:val="20"/>
                <w:szCs w:val="20"/>
                <w:rPrChange w:id="341" w:author="Aaron Naidoo-Bagwell" w:date="2022-07-18T12:11:00Z">
                  <w:rPr>
                    <w:rFonts w:ascii="Arial" w:eastAsia="Arial" w:hAnsi="Arial" w:cs="Arial"/>
                  </w:rPr>
                </w:rPrChange>
              </w:rPr>
              <w:t>Relative partitioning of C into DOM</w:t>
            </w:r>
            <w:del w:id="342" w:author="Aaron Naidoo-Bagwell" w:date="2022-07-12T13:51:00Z">
              <w:r w:rsidRPr="004E3512" w:rsidDel="00E5237F">
                <w:rPr>
                  <w:rFonts w:ascii="Times New Roman" w:eastAsia="Arial" w:hAnsi="Times New Roman" w:cs="Times New Roman"/>
                  <w:i/>
                  <w:iCs/>
                  <w:color w:val="000000" w:themeColor="text1"/>
                  <w:sz w:val="20"/>
                  <w:szCs w:val="20"/>
                  <w:rPrChange w:id="343" w:author="Aaron Naidoo-Bagwell" w:date="2022-07-18T12:11:00Z">
                    <w:rPr>
                      <w:rFonts w:ascii="Arial" w:eastAsia="Arial" w:hAnsi="Arial" w:cs="Arial"/>
                      <w:i/>
                      <w:iCs/>
                      <w:color w:val="000000" w:themeColor="text1"/>
                    </w:rPr>
                  </w:rPrChange>
                </w:rPr>
                <w:delText xml:space="preserve">→ </w:delText>
              </w:r>
              <w:r w:rsidRPr="004E3512" w:rsidDel="00E5237F">
                <w:rPr>
                  <w:rFonts w:ascii="Times New Roman" w:eastAsia="Arial" w:hAnsi="Times New Roman" w:cs="Times New Roman"/>
                  <w:i/>
                  <w:iCs/>
                  <w:color w:val="000000" w:themeColor="text1"/>
                  <w:sz w:val="20"/>
                  <w:szCs w:val="20"/>
                  <w:highlight w:val="yellow"/>
                  <w:rPrChange w:id="344" w:author="Aaron Naidoo-Bagwell" w:date="2022-07-18T12:11:00Z">
                    <w:rPr>
                      <w:rFonts w:ascii="Arial" w:eastAsia="Arial" w:hAnsi="Arial" w:cs="Arial"/>
                      <w:i/>
                      <w:iCs/>
                      <w:color w:val="000000" w:themeColor="text1"/>
                      <w:highlight w:val="yellow"/>
                    </w:rPr>
                  </w:rPrChange>
                </w:rPr>
                <w:delText>check with Andy</w:delText>
              </w:r>
            </w:del>
          </w:p>
        </w:tc>
        <w:tc>
          <w:tcPr>
            <w:tcW w:w="2977" w:type="dxa"/>
            <w:tcPrChange w:id="345" w:author="Aaron Naidoo-Bagwell" w:date="2022-07-12T13:51:00Z">
              <w:tcPr>
                <w:tcW w:w="3780" w:type="dxa"/>
              </w:tcPr>
            </w:tcPrChange>
          </w:tcPr>
          <w:p w14:paraId="232ABE8C" w14:textId="0D34F330" w:rsidR="1337CD56" w:rsidRPr="004E3512" w:rsidRDefault="00CA38BA">
            <w:pPr>
              <w:spacing w:line="360" w:lineRule="auto"/>
              <w:rPr>
                <w:rFonts w:ascii="Times New Roman" w:eastAsia="Arial" w:hAnsi="Times New Roman" w:cs="Times New Roman"/>
                <w:sz w:val="20"/>
                <w:szCs w:val="20"/>
                <w:rPrChange w:id="346" w:author="Aaron Naidoo-Bagwell" w:date="2022-07-18T12:11:00Z">
                  <w:rPr>
                    <w:rFonts w:ascii="Arial" w:eastAsia="Arial" w:hAnsi="Arial" w:cs="Arial"/>
                  </w:rPr>
                </w:rPrChange>
              </w:rPr>
              <w:pPrChange w:id="347" w:author="Aaron Naidoo-Bagwell" w:date="2022-07-12T14:00:00Z">
                <w:pPr/>
              </w:pPrChange>
            </w:pPr>
            <w:ins w:id="348" w:author="Aaron Naidoo-Bagwell" w:date="2022-07-25T11:23:00Z">
              <w:r>
                <w:rPr>
                  <w:rFonts w:ascii="Times New Roman" w:eastAsia="Arial" w:hAnsi="Times New Roman" w:cs="Times New Roman"/>
                  <w:sz w:val="20"/>
                  <w:szCs w:val="20"/>
                </w:rPr>
                <w:t>N/A</w:t>
              </w:r>
            </w:ins>
            <w:del w:id="349" w:author="Aaron Naidoo-Bagwell" w:date="2022-07-15T12:42:00Z">
              <w:r w:rsidR="1337CD56" w:rsidRPr="004E3512" w:rsidDel="00CF1074">
                <w:rPr>
                  <w:rFonts w:ascii="Times New Roman" w:eastAsia="Arial" w:hAnsi="Times New Roman" w:cs="Times New Roman"/>
                  <w:sz w:val="20"/>
                  <w:szCs w:val="20"/>
                  <w:rPrChange w:id="350" w:author="Aaron Naidoo-Bagwell" w:date="2022-07-18T12:11:00Z">
                    <w:rPr>
                      <w:rFonts w:ascii="Arial" w:eastAsia="Arial" w:hAnsi="Arial" w:cs="Arial"/>
                    </w:rPr>
                  </w:rPrChange>
                </w:rPr>
                <w:delText>N/A</w:delText>
              </w:r>
            </w:del>
          </w:p>
        </w:tc>
        <w:tc>
          <w:tcPr>
            <w:tcW w:w="4687" w:type="dxa"/>
            <w:tcPrChange w:id="351" w:author="Aaron Naidoo-Bagwell" w:date="2022-07-12T13:51:00Z">
              <w:tcPr>
                <w:tcW w:w="3960" w:type="dxa"/>
              </w:tcPr>
            </w:tcPrChange>
          </w:tcPr>
          <w:p w14:paraId="77DB3F3D" w14:textId="72D3DEA2" w:rsidR="1337CD56" w:rsidRPr="004E3512" w:rsidRDefault="1337CD56">
            <w:pPr>
              <w:spacing w:line="360" w:lineRule="auto"/>
              <w:rPr>
                <w:rFonts w:ascii="Times New Roman" w:eastAsia="Arial" w:hAnsi="Times New Roman" w:cs="Times New Roman"/>
                <w:i/>
                <w:iCs/>
                <w:color w:val="000000" w:themeColor="text1"/>
                <w:sz w:val="20"/>
                <w:szCs w:val="20"/>
                <w:rPrChange w:id="352" w:author="Aaron Naidoo-Bagwell" w:date="2022-07-18T12:11:00Z">
                  <w:rPr>
                    <w:rFonts w:ascii="Arial" w:eastAsia="Arial" w:hAnsi="Arial" w:cs="Arial"/>
                    <w:i/>
                    <w:iCs/>
                    <w:color w:val="000000" w:themeColor="text1"/>
                  </w:rPr>
                </w:rPrChange>
              </w:rPr>
              <w:pPrChange w:id="353" w:author="Aaron Naidoo-Bagwell" w:date="2022-07-12T14:00:00Z">
                <w:pPr>
                  <w:spacing w:line="288" w:lineRule="auto"/>
                </w:pPr>
              </w:pPrChange>
            </w:pPr>
            <w:proofErr w:type="spellStart"/>
            <w:proofErr w:type="gramStart"/>
            <w:r w:rsidRPr="004E3512">
              <w:rPr>
                <w:rFonts w:ascii="Times New Roman" w:eastAsia="Arial" w:hAnsi="Times New Roman" w:cs="Times New Roman"/>
                <w:color w:val="000000" w:themeColor="text1"/>
                <w:sz w:val="20"/>
                <w:szCs w:val="20"/>
                <w:rPrChange w:id="354" w:author="Aaron Naidoo-Bagwell" w:date="2022-07-18T12:11:00Z">
                  <w:rPr>
                    <w:rFonts w:ascii="Arial" w:eastAsia="Arial" w:hAnsi="Arial" w:cs="Arial"/>
                    <w:color w:val="000000" w:themeColor="text1"/>
                  </w:rPr>
                </w:rPrChange>
              </w:rPr>
              <w:t>eg</w:t>
            </w:r>
            <w:proofErr w:type="gramEnd"/>
            <w:r w:rsidRPr="004E3512">
              <w:rPr>
                <w:rFonts w:ascii="Times New Roman" w:eastAsia="Arial" w:hAnsi="Times New Roman" w:cs="Times New Roman"/>
                <w:color w:val="000000" w:themeColor="text1"/>
                <w:sz w:val="20"/>
                <w:szCs w:val="20"/>
                <w:rPrChange w:id="355" w:author="Aaron Naidoo-Bagwell" w:date="2022-07-18T12:11:00Z">
                  <w:rPr>
                    <w:rFonts w:ascii="Arial" w:eastAsia="Arial" w:hAnsi="Arial" w:cs="Arial"/>
                    <w:color w:val="000000" w:themeColor="text1"/>
                  </w:rPr>
                </w:rPrChange>
              </w:rPr>
              <w:t>_par_beta_POCtoDOC</w:t>
            </w:r>
            <w:proofErr w:type="spellEnd"/>
            <w:r w:rsidRPr="004E3512">
              <w:rPr>
                <w:rFonts w:ascii="Times New Roman" w:eastAsia="Arial" w:hAnsi="Times New Roman" w:cs="Times New Roman"/>
                <w:color w:val="000000" w:themeColor="text1"/>
                <w:sz w:val="20"/>
                <w:szCs w:val="20"/>
                <w:rPrChange w:id="356" w:author="Aaron Naidoo-Bagwell" w:date="2022-07-18T12:11:00Z">
                  <w:rPr>
                    <w:rFonts w:ascii="Arial" w:eastAsia="Arial" w:hAnsi="Arial" w:cs="Arial"/>
                    <w:color w:val="000000" w:themeColor="text1"/>
                  </w:rPr>
                </w:rPrChange>
              </w:rPr>
              <w:t>=0.75</w:t>
            </w:r>
          </w:p>
        </w:tc>
      </w:tr>
      <w:tr w:rsidR="1337CD56" w:rsidRPr="004E3512" w14:paraId="764F909A" w14:textId="77777777" w:rsidTr="00E5237F">
        <w:tc>
          <w:tcPr>
            <w:tcW w:w="9360" w:type="dxa"/>
            <w:gridSpan w:val="3"/>
            <w:vAlign w:val="center"/>
            <w:tcPrChange w:id="357" w:author="Aaron Naidoo-Bagwell" w:date="2022-07-12T13:51:00Z">
              <w:tcPr>
                <w:tcW w:w="9360" w:type="dxa"/>
                <w:gridSpan w:val="3"/>
                <w:vAlign w:val="center"/>
              </w:tcPr>
            </w:tcPrChange>
          </w:tcPr>
          <w:p w14:paraId="6F001E4F" w14:textId="156035EE" w:rsidR="1337CD56" w:rsidRPr="004E3512" w:rsidRDefault="1337CD56">
            <w:pPr>
              <w:spacing w:line="360" w:lineRule="auto"/>
              <w:jc w:val="center"/>
              <w:rPr>
                <w:rFonts w:ascii="Times New Roman" w:eastAsia="Arial" w:hAnsi="Times New Roman" w:cs="Times New Roman"/>
                <w:sz w:val="20"/>
                <w:szCs w:val="20"/>
                <w:rPrChange w:id="358" w:author="Aaron Naidoo-Bagwell" w:date="2022-07-18T12:11:00Z">
                  <w:rPr>
                    <w:rFonts w:ascii="Arial" w:eastAsia="Arial" w:hAnsi="Arial" w:cs="Arial"/>
                  </w:rPr>
                </w:rPrChange>
              </w:rPr>
              <w:pPrChange w:id="359" w:author="Aaron Naidoo-Bagwell" w:date="2022-07-12T14:00:00Z">
                <w:pPr>
                  <w:spacing w:line="288" w:lineRule="auto"/>
                  <w:jc w:val="center"/>
                </w:pPr>
              </w:pPrChange>
            </w:pPr>
            <w:r w:rsidRPr="004E3512">
              <w:rPr>
                <w:rFonts w:ascii="Times New Roman" w:eastAsia="Arial" w:hAnsi="Times New Roman" w:cs="Times New Roman"/>
                <w:sz w:val="20"/>
                <w:szCs w:val="20"/>
                <w:u w:val="single"/>
                <w:rPrChange w:id="360" w:author="Aaron Naidoo-Bagwell" w:date="2022-07-18T12:11:00Z">
                  <w:rPr>
                    <w:rFonts w:ascii="Arial" w:eastAsia="Arial" w:hAnsi="Arial" w:cs="Arial"/>
                    <w:u w:val="single"/>
                  </w:rPr>
                </w:rPrChange>
              </w:rPr>
              <w:t>PHYSICS</w:t>
            </w:r>
          </w:p>
        </w:tc>
      </w:tr>
      <w:tr w:rsidR="1337CD56" w:rsidRPr="004E3512" w14:paraId="3ECF061D" w14:textId="77777777" w:rsidTr="00E5237F">
        <w:tc>
          <w:tcPr>
            <w:tcW w:w="1696" w:type="dxa"/>
            <w:vAlign w:val="center"/>
            <w:tcPrChange w:id="361" w:author="Aaron Naidoo-Bagwell" w:date="2022-07-12T13:51:00Z">
              <w:tcPr>
                <w:tcW w:w="1620" w:type="dxa"/>
                <w:vAlign w:val="center"/>
              </w:tcPr>
            </w:tcPrChange>
          </w:tcPr>
          <w:p w14:paraId="4F1A9CAA" w14:textId="4CAD68B6" w:rsidR="1337CD56" w:rsidRPr="004E3512" w:rsidRDefault="1337CD56">
            <w:pPr>
              <w:spacing w:line="360" w:lineRule="auto"/>
              <w:rPr>
                <w:rFonts w:ascii="Times New Roman" w:eastAsia="Arial" w:hAnsi="Times New Roman" w:cs="Times New Roman"/>
                <w:sz w:val="20"/>
                <w:szCs w:val="20"/>
                <w:rPrChange w:id="362" w:author="Aaron Naidoo-Bagwell" w:date="2022-07-18T12:11:00Z">
                  <w:rPr>
                    <w:rFonts w:ascii="Arial" w:eastAsia="Arial" w:hAnsi="Arial" w:cs="Arial"/>
                  </w:rPr>
                </w:rPrChange>
              </w:rPr>
              <w:pPrChange w:id="363" w:author="Aaron Naidoo-Bagwell" w:date="2022-07-12T14:00:00Z">
                <w:pPr>
                  <w:spacing w:line="288" w:lineRule="auto"/>
                </w:pPr>
              </w:pPrChange>
            </w:pPr>
            <w:r w:rsidRPr="004E3512">
              <w:rPr>
                <w:rFonts w:ascii="Times New Roman" w:eastAsia="Arial" w:hAnsi="Times New Roman" w:cs="Times New Roman"/>
                <w:sz w:val="20"/>
                <w:szCs w:val="20"/>
                <w:rPrChange w:id="364" w:author="Aaron Naidoo-Bagwell" w:date="2022-07-18T12:11:00Z">
                  <w:rPr>
                    <w:rFonts w:ascii="Arial" w:eastAsia="Arial" w:hAnsi="Arial" w:cs="Arial"/>
                  </w:rPr>
                </w:rPrChange>
              </w:rPr>
              <w:t>Configuration</w:t>
            </w:r>
          </w:p>
        </w:tc>
        <w:tc>
          <w:tcPr>
            <w:tcW w:w="2977" w:type="dxa"/>
            <w:tcPrChange w:id="365" w:author="Aaron Naidoo-Bagwell" w:date="2022-07-12T13:51:00Z">
              <w:tcPr>
                <w:tcW w:w="3780" w:type="dxa"/>
              </w:tcPr>
            </w:tcPrChange>
          </w:tcPr>
          <w:p w14:paraId="3D6EC221" w14:textId="45F7E5F2" w:rsidR="1337CD56" w:rsidRPr="004E3512" w:rsidRDefault="1337CD56">
            <w:pPr>
              <w:spacing w:line="360" w:lineRule="auto"/>
              <w:rPr>
                <w:rFonts w:ascii="Times New Roman" w:hAnsi="Times New Roman" w:cs="Times New Roman"/>
                <w:sz w:val="20"/>
                <w:szCs w:val="20"/>
                <w:rPrChange w:id="366" w:author="Aaron Naidoo-Bagwell" w:date="2022-07-18T12:11:00Z">
                  <w:rPr/>
                </w:rPrChange>
              </w:rPr>
              <w:pPrChange w:id="367" w:author="Aaron Naidoo-Bagwell" w:date="2022-07-12T14:00:00Z">
                <w:pPr>
                  <w:spacing w:line="288" w:lineRule="auto"/>
                </w:pPr>
              </w:pPrChange>
            </w:pPr>
            <w:r w:rsidRPr="004E3512">
              <w:rPr>
                <w:rFonts w:ascii="Times New Roman" w:eastAsia="Arial" w:hAnsi="Times New Roman" w:cs="Times New Roman"/>
                <w:sz w:val="20"/>
                <w:szCs w:val="20"/>
                <w:rPrChange w:id="368" w:author="Aaron Naidoo-Bagwell" w:date="2022-07-18T12:11:00Z">
                  <w:rPr>
                    <w:rFonts w:ascii="Arial" w:eastAsia="Arial" w:hAnsi="Arial" w:cs="Arial"/>
                  </w:rPr>
                </w:rPrChange>
              </w:rPr>
              <w:t>Worlg4 (Worjh2 with modified wind)</w:t>
            </w:r>
          </w:p>
        </w:tc>
        <w:tc>
          <w:tcPr>
            <w:tcW w:w="4687" w:type="dxa"/>
            <w:tcPrChange w:id="369" w:author="Aaron Naidoo-Bagwell" w:date="2022-07-12T13:51:00Z">
              <w:tcPr>
                <w:tcW w:w="3960" w:type="dxa"/>
              </w:tcPr>
            </w:tcPrChange>
          </w:tcPr>
          <w:p w14:paraId="2D529E2E" w14:textId="3C1C5E5B" w:rsidR="1337CD56" w:rsidRPr="004E3512" w:rsidRDefault="1337CD56">
            <w:pPr>
              <w:spacing w:line="360" w:lineRule="auto"/>
              <w:rPr>
                <w:rFonts w:ascii="Times New Roman" w:hAnsi="Times New Roman" w:cs="Times New Roman"/>
                <w:sz w:val="20"/>
                <w:szCs w:val="20"/>
                <w:rPrChange w:id="370" w:author="Aaron Naidoo-Bagwell" w:date="2022-07-18T12:11:00Z">
                  <w:rPr/>
                </w:rPrChange>
              </w:rPr>
              <w:pPrChange w:id="371" w:author="Aaron Naidoo-Bagwell" w:date="2022-07-12T14:00:00Z">
                <w:pPr>
                  <w:spacing w:line="288" w:lineRule="auto"/>
                </w:pPr>
              </w:pPrChange>
            </w:pPr>
            <w:r w:rsidRPr="004E3512">
              <w:rPr>
                <w:rFonts w:ascii="Times New Roman" w:eastAsia="Arial" w:hAnsi="Times New Roman" w:cs="Times New Roman"/>
                <w:sz w:val="20"/>
                <w:szCs w:val="20"/>
                <w:rPrChange w:id="372" w:author="Aaron Naidoo-Bagwell" w:date="2022-07-18T12:11:00Z">
                  <w:rPr>
                    <w:rFonts w:ascii="Arial" w:eastAsia="Arial" w:hAnsi="Arial" w:cs="Arial"/>
                  </w:rPr>
                </w:rPrChange>
              </w:rPr>
              <w:t xml:space="preserve">Worjh2 </w:t>
            </w:r>
            <w:r w:rsidR="0074638C" w:rsidRPr="004E3512">
              <w:rPr>
                <w:rFonts w:ascii="Times New Roman" w:eastAsia="Arial" w:hAnsi="Times New Roman" w:cs="Times New Roman"/>
                <w:sz w:val="20"/>
                <w:szCs w:val="20"/>
                <w:rPrChange w:id="373" w:author="Aaron Naidoo-Bagwell" w:date="2022-07-18T12:11:00Z">
                  <w:rPr>
                    <w:rFonts w:ascii="Times New Roman" w:eastAsia="Arial" w:hAnsi="Times New Roman" w:cs="Times New Roman"/>
                  </w:rPr>
                </w:rPrChange>
              </w:rPr>
              <w:fldChar w:fldCharType="begin"/>
            </w:r>
            <w:r w:rsidR="0074638C" w:rsidRPr="004E3512">
              <w:rPr>
                <w:rFonts w:ascii="Times New Roman" w:eastAsia="Arial" w:hAnsi="Times New Roman" w:cs="Times New Roman"/>
                <w:sz w:val="20"/>
                <w:szCs w:val="20"/>
                <w:rPrChange w:id="374" w:author="Aaron Naidoo-Bagwell" w:date="2022-07-18T12:11:00Z">
                  <w:rPr>
                    <w:rFonts w:ascii="Times New Roman" w:eastAsia="Arial" w:hAnsi="Times New Roman" w:cs="Times New Roman"/>
                  </w:rPr>
                </w:rPrChange>
              </w:rPr>
              <w:instrText xml:space="preserve"> ADDIN EN.CITE &lt;EndNote&gt;&lt;Cite&gt;&lt;Author&gt;Cao&lt;/Author&gt;&lt;Year&gt;2009&lt;/Year&gt;&lt;RecNum&gt;4&lt;/RecNum&gt;&lt;DisplayText&gt;(Cao et al., 2009)&lt;/DisplayText&gt;&lt;record&gt;&lt;rec-number&gt;4&lt;/rec-number&gt;&lt;foreign-keys&gt;&lt;key app="EN" db-id="atww9d2x32w0ssew0aevt2vu990a5z5dv9ws" timestamp="1637069852"&gt;4&lt;/key&gt;&lt;/foreign-keys&gt;&lt;ref-type name="Journal Article"&gt;17&lt;/ref-type&gt;&lt;contributors&gt;&lt;authors&gt;&lt;author&gt;Cao, L.&lt;/author&gt;&lt;author&gt;Eby, M.&lt;/author&gt;&lt;author&gt;Ridgwell, A.&lt;/author&gt;&lt;author&gt;Caldeira, K.&lt;/author&gt;&lt;author&gt;Archer, D.&lt;/author&gt;&lt;author&gt;Ishida, A.&lt;/author&gt;&lt;author&gt;Joos, F.&lt;/author&gt;&lt;author&gt;Matsumoto, K.&lt;/author&gt;&lt;author&gt;Mikolajewicz, U.&lt;/author&gt;&lt;author&gt;Mouchet, A.&lt;/author&gt;&lt;author&gt;Orr, J. C.&lt;/author&gt;&lt;author&gt;Plattner, G. K.&lt;/author&gt;&lt;author&gt;Schlitzer, R.&lt;/author&gt;&lt;author&gt;Tokos, K.&lt;/author&gt;&lt;author&gt;Totterdell, I.&lt;/author&gt;&lt;author&gt;Tschumi, T.&lt;/author&gt;&lt;author&gt;Yamanaka, Y.&lt;/author&gt;&lt;author&gt;Yool, A.&lt;/author&gt;&lt;/authors&gt;&lt;/contributors&gt;&lt;titles&gt;&lt;title&gt;The role of ocean transport in the uptake of anthropogenic CO&amp;lt;sub&amp;gt;2&amp;lt;/sub&amp;gt;&lt;/title&gt;&lt;secondary-title&gt;Biogeosciences&lt;/secondary-title&gt;&lt;/titles&gt;&lt;periodical&gt;&lt;full-title&gt;Biogeosciences&lt;/full-title&gt;&lt;/periodical&gt;&lt;pages&gt;375-390&lt;/pages&gt;&lt;volume&gt;6&lt;/volume&gt;&lt;number&gt;3&lt;/number&gt;&lt;dates&gt;&lt;year&gt;2009&lt;/year&gt;&lt;/dates&gt;&lt;publisher&gt;Copernicus Publications&lt;/publisher&gt;&lt;isbn&gt;1726-4189&lt;/isbn&gt;&lt;urls&gt;&lt;related-urls&gt;&lt;url&gt;https://bg.copernicus.org/articles/6/375/2009/&lt;/url&gt;&lt;/related-urls&gt;&lt;/urls&gt;&lt;electronic-resource-num&gt;https://doi.org/10.5194/bg-6-375-2009&lt;/electronic-resource-num&gt;&lt;/record&gt;&lt;/Cite&gt;&lt;/EndNote&gt;</w:instrText>
            </w:r>
            <w:r w:rsidR="0074638C" w:rsidRPr="004E3512">
              <w:rPr>
                <w:rFonts w:ascii="Times New Roman" w:eastAsia="Arial" w:hAnsi="Times New Roman" w:cs="Times New Roman"/>
                <w:sz w:val="20"/>
                <w:szCs w:val="20"/>
                <w:rPrChange w:id="375" w:author="Aaron Naidoo-Bagwell" w:date="2022-07-18T12:11:00Z">
                  <w:rPr>
                    <w:rFonts w:ascii="Times New Roman" w:eastAsia="Arial" w:hAnsi="Times New Roman" w:cs="Times New Roman"/>
                  </w:rPr>
                </w:rPrChange>
              </w:rPr>
              <w:fldChar w:fldCharType="separate"/>
            </w:r>
            <w:r w:rsidR="0074638C" w:rsidRPr="004E3512">
              <w:rPr>
                <w:rFonts w:ascii="Times New Roman" w:eastAsia="Arial" w:hAnsi="Times New Roman" w:cs="Times New Roman"/>
                <w:noProof/>
                <w:sz w:val="20"/>
                <w:szCs w:val="20"/>
                <w:rPrChange w:id="376" w:author="Aaron Naidoo-Bagwell" w:date="2022-07-18T12:11:00Z">
                  <w:rPr>
                    <w:rFonts w:ascii="Times New Roman" w:eastAsia="Arial" w:hAnsi="Times New Roman" w:cs="Times New Roman"/>
                    <w:noProof/>
                  </w:rPr>
                </w:rPrChange>
              </w:rPr>
              <w:t>(Cao et al., 2009)</w:t>
            </w:r>
            <w:r w:rsidR="0074638C" w:rsidRPr="004E3512">
              <w:rPr>
                <w:rFonts w:ascii="Times New Roman" w:eastAsia="Arial" w:hAnsi="Times New Roman" w:cs="Times New Roman"/>
                <w:sz w:val="20"/>
                <w:szCs w:val="20"/>
                <w:rPrChange w:id="377" w:author="Aaron Naidoo-Bagwell" w:date="2022-07-18T12:11:00Z">
                  <w:rPr>
                    <w:rFonts w:ascii="Times New Roman" w:eastAsia="Arial" w:hAnsi="Times New Roman" w:cs="Times New Roman"/>
                  </w:rPr>
                </w:rPrChange>
              </w:rPr>
              <w:fldChar w:fldCharType="end"/>
            </w:r>
            <w:del w:id="378" w:author="Aaron Naidoo-Bagwell" w:date="2022-07-12T13:59:00Z">
              <w:r w:rsidRPr="004E3512" w:rsidDel="0074638C">
                <w:rPr>
                  <w:rFonts w:ascii="Times New Roman" w:eastAsia="Arial" w:hAnsi="Times New Roman" w:cs="Times New Roman"/>
                  <w:sz w:val="20"/>
                  <w:szCs w:val="20"/>
                  <w:rPrChange w:id="379" w:author="Aaron Naidoo-Bagwell" w:date="2022-07-18T12:11:00Z">
                    <w:rPr>
                      <w:rFonts w:ascii="Arial" w:eastAsia="Arial" w:hAnsi="Arial" w:cs="Arial"/>
                    </w:rPr>
                  </w:rPrChange>
                </w:rPr>
                <w:delText>(like Cao et al., 2009)</w:delText>
              </w:r>
            </w:del>
          </w:p>
        </w:tc>
      </w:tr>
      <w:tr w:rsidR="1337CD56" w:rsidRPr="004E3512" w14:paraId="05A5641B" w14:textId="77777777" w:rsidTr="00E5237F">
        <w:tc>
          <w:tcPr>
            <w:tcW w:w="1696" w:type="dxa"/>
            <w:vAlign w:val="center"/>
            <w:tcPrChange w:id="380" w:author="Aaron Naidoo-Bagwell" w:date="2022-07-12T13:51:00Z">
              <w:tcPr>
                <w:tcW w:w="1620" w:type="dxa"/>
                <w:vAlign w:val="center"/>
              </w:tcPr>
            </w:tcPrChange>
          </w:tcPr>
          <w:p w14:paraId="487B955A" w14:textId="340A0BA3" w:rsidR="1337CD56" w:rsidRPr="004E3512" w:rsidRDefault="1337CD56">
            <w:pPr>
              <w:spacing w:line="360" w:lineRule="auto"/>
              <w:rPr>
                <w:rFonts w:ascii="Times New Roman" w:eastAsia="Arial" w:hAnsi="Times New Roman" w:cs="Times New Roman"/>
                <w:sz w:val="20"/>
                <w:szCs w:val="20"/>
                <w:rPrChange w:id="381" w:author="Aaron Naidoo-Bagwell" w:date="2022-07-18T12:11:00Z">
                  <w:rPr>
                    <w:rFonts w:ascii="Arial" w:eastAsia="Arial" w:hAnsi="Arial" w:cs="Arial"/>
                  </w:rPr>
                </w:rPrChange>
              </w:rPr>
              <w:pPrChange w:id="382" w:author="Aaron Naidoo-Bagwell" w:date="2022-07-12T14:00:00Z">
                <w:pPr>
                  <w:spacing w:line="288" w:lineRule="auto"/>
                </w:pPr>
              </w:pPrChange>
            </w:pPr>
            <w:r w:rsidRPr="004E3512">
              <w:rPr>
                <w:rFonts w:ascii="Times New Roman" w:eastAsia="Arial" w:hAnsi="Times New Roman" w:cs="Times New Roman"/>
                <w:sz w:val="20"/>
                <w:szCs w:val="20"/>
                <w:rPrChange w:id="383" w:author="Aaron Naidoo-Bagwell" w:date="2022-07-18T12:11:00Z">
                  <w:rPr>
                    <w:rFonts w:ascii="Arial" w:eastAsia="Arial" w:hAnsi="Arial" w:cs="Arial"/>
                  </w:rPr>
                </w:rPrChange>
              </w:rPr>
              <w:t>Mixed-layer scheme</w:t>
            </w:r>
          </w:p>
        </w:tc>
        <w:tc>
          <w:tcPr>
            <w:tcW w:w="2977" w:type="dxa"/>
            <w:tcPrChange w:id="384" w:author="Aaron Naidoo-Bagwell" w:date="2022-07-12T13:51:00Z">
              <w:tcPr>
                <w:tcW w:w="3780" w:type="dxa"/>
              </w:tcPr>
            </w:tcPrChange>
          </w:tcPr>
          <w:p w14:paraId="2AFE4AE6" w14:textId="7EB00996" w:rsidR="1337CD56" w:rsidRPr="004E3512" w:rsidRDefault="1337CD56">
            <w:pPr>
              <w:spacing w:line="360" w:lineRule="auto"/>
              <w:rPr>
                <w:rFonts w:ascii="Times New Roman" w:eastAsia="Arial" w:hAnsi="Times New Roman" w:cs="Times New Roman"/>
                <w:sz w:val="20"/>
                <w:szCs w:val="20"/>
                <w:rPrChange w:id="385" w:author="Aaron Naidoo-Bagwell" w:date="2022-07-18T12:11:00Z">
                  <w:rPr>
                    <w:rFonts w:ascii="Arial" w:eastAsia="Arial" w:hAnsi="Arial" w:cs="Arial"/>
                  </w:rPr>
                </w:rPrChange>
              </w:rPr>
              <w:pPrChange w:id="386" w:author="Aaron Naidoo-Bagwell" w:date="2022-07-12T14:00:00Z">
                <w:pPr/>
              </w:pPrChange>
            </w:pPr>
            <w:r w:rsidRPr="004E3512">
              <w:rPr>
                <w:rFonts w:ascii="Times New Roman" w:eastAsia="Arial" w:hAnsi="Times New Roman" w:cs="Times New Roman"/>
                <w:sz w:val="20"/>
                <w:szCs w:val="20"/>
                <w:rPrChange w:id="387" w:author="Aaron Naidoo-Bagwell" w:date="2022-07-18T12:11:00Z">
                  <w:rPr>
                    <w:rFonts w:ascii="Arial" w:eastAsia="Arial" w:hAnsi="Arial" w:cs="Arial"/>
                  </w:rPr>
                </w:rPrChange>
              </w:rPr>
              <w:t>On</w:t>
            </w:r>
          </w:p>
        </w:tc>
        <w:tc>
          <w:tcPr>
            <w:tcW w:w="4687" w:type="dxa"/>
            <w:tcPrChange w:id="388" w:author="Aaron Naidoo-Bagwell" w:date="2022-07-12T13:51:00Z">
              <w:tcPr>
                <w:tcW w:w="3960" w:type="dxa"/>
              </w:tcPr>
            </w:tcPrChange>
          </w:tcPr>
          <w:p w14:paraId="51FDAA5E" w14:textId="38885D6A" w:rsidR="1337CD56" w:rsidRPr="004E3512" w:rsidRDefault="1337CD56">
            <w:pPr>
              <w:spacing w:line="360" w:lineRule="auto"/>
              <w:rPr>
                <w:rFonts w:ascii="Times New Roman" w:eastAsia="Arial" w:hAnsi="Times New Roman" w:cs="Times New Roman"/>
                <w:color w:val="000000" w:themeColor="text1"/>
                <w:sz w:val="20"/>
                <w:szCs w:val="20"/>
                <w:rPrChange w:id="389" w:author="Aaron Naidoo-Bagwell" w:date="2022-07-18T12:11:00Z">
                  <w:rPr>
                    <w:rFonts w:ascii="Arial" w:eastAsia="Arial" w:hAnsi="Arial" w:cs="Arial"/>
                    <w:color w:val="000000" w:themeColor="text1"/>
                  </w:rPr>
                </w:rPrChange>
              </w:rPr>
              <w:pPrChange w:id="390" w:author="Aaron Naidoo-Bagwell" w:date="2022-07-12T14:00:00Z">
                <w:pPr>
                  <w:spacing w:line="288" w:lineRule="auto"/>
                </w:pPr>
              </w:pPrChange>
            </w:pPr>
            <w:r w:rsidRPr="004E3512">
              <w:rPr>
                <w:rFonts w:ascii="Times New Roman" w:eastAsia="Arial" w:hAnsi="Times New Roman" w:cs="Times New Roman"/>
                <w:color w:val="000000" w:themeColor="text1"/>
                <w:sz w:val="20"/>
                <w:szCs w:val="20"/>
                <w:rPrChange w:id="391" w:author="Aaron Naidoo-Bagwell" w:date="2022-07-18T12:11:00Z">
                  <w:rPr>
                    <w:rFonts w:ascii="Arial" w:eastAsia="Arial" w:hAnsi="Arial" w:cs="Arial"/>
                    <w:color w:val="000000" w:themeColor="text1"/>
                  </w:rPr>
                </w:rPrChange>
              </w:rPr>
              <w:t>Off</w:t>
            </w:r>
          </w:p>
        </w:tc>
      </w:tr>
    </w:tbl>
    <w:p w14:paraId="36961336" w14:textId="6C4CE2BE" w:rsidR="1337CD56" w:rsidRPr="004E3512" w:rsidRDefault="1337CD56">
      <w:pPr>
        <w:spacing w:line="360" w:lineRule="auto"/>
        <w:rPr>
          <w:rFonts w:ascii="Times New Roman" w:eastAsia="Arial" w:hAnsi="Times New Roman" w:cs="Times New Roman"/>
          <w:sz w:val="20"/>
          <w:szCs w:val="20"/>
          <w:rPrChange w:id="392" w:author="Aaron Naidoo-Bagwell" w:date="2022-07-18T12:11:00Z">
            <w:rPr>
              <w:rFonts w:ascii="Arial" w:eastAsia="Arial" w:hAnsi="Arial" w:cs="Arial"/>
            </w:rPr>
          </w:rPrChange>
        </w:rPr>
        <w:pPrChange w:id="393" w:author="Aaron Naidoo-Bagwell" w:date="2022-07-12T14:00:00Z">
          <w:pPr/>
        </w:pPrChange>
      </w:pPr>
      <w:r w:rsidRPr="004E3512">
        <w:rPr>
          <w:rFonts w:ascii="Times New Roman" w:eastAsia="Arial" w:hAnsi="Times New Roman" w:cs="Times New Roman"/>
          <w:sz w:val="20"/>
          <w:szCs w:val="20"/>
          <w:rPrChange w:id="394" w:author="Aaron Naidoo-Bagwell" w:date="2022-07-18T12:11:00Z">
            <w:rPr>
              <w:rFonts w:ascii="Arial" w:eastAsia="Arial" w:hAnsi="Arial" w:cs="Arial"/>
            </w:rPr>
          </w:rPrChange>
        </w:rPr>
        <w:t xml:space="preserve">Table S1: </w:t>
      </w:r>
      <w:del w:id="395" w:author="Aaron Naidoo-Bagwell" w:date="2022-07-19T10:52:00Z">
        <w:r w:rsidR="00107B27" w:rsidRPr="004E3512" w:rsidDel="00F633D3">
          <w:rPr>
            <w:rFonts w:ascii="Times New Roman" w:eastAsia="Arial" w:hAnsi="Times New Roman" w:cs="Times New Roman"/>
            <w:sz w:val="20"/>
            <w:szCs w:val="20"/>
            <w:rPrChange w:id="396" w:author="Aaron Naidoo-Bagwell" w:date="2022-07-18T12:11:00Z">
              <w:rPr>
                <w:rFonts w:ascii="Arial" w:eastAsia="Arial" w:hAnsi="Arial" w:cs="Arial"/>
              </w:rPr>
            </w:rPrChange>
          </w:rPr>
          <w:delText>dGEnIE</w:delText>
        </w:r>
      </w:del>
      <w:r w:rsidR="00BF4896">
        <w:rPr>
          <w:rFonts w:ascii="Times New Roman" w:eastAsia="Arial" w:hAnsi="Times New Roman" w:cs="Times New Roman"/>
          <w:sz w:val="20"/>
          <w:szCs w:val="20"/>
        </w:rPr>
        <w:t>EcoGEnIE 2.0</w:t>
      </w:r>
      <w:r w:rsidR="00107B27" w:rsidRPr="004E3512">
        <w:rPr>
          <w:rFonts w:ascii="Times New Roman" w:eastAsia="Arial" w:hAnsi="Times New Roman" w:cs="Times New Roman"/>
          <w:sz w:val="20"/>
          <w:szCs w:val="20"/>
          <w:rPrChange w:id="397" w:author="Aaron Naidoo-Bagwell" w:date="2022-07-18T12:11:00Z">
            <w:rPr>
              <w:rFonts w:ascii="Arial" w:eastAsia="Arial" w:hAnsi="Arial" w:cs="Arial"/>
            </w:rPr>
          </w:rPrChange>
        </w:rPr>
        <w:t xml:space="preserve"> </w:t>
      </w:r>
      <w:r w:rsidRPr="004E3512">
        <w:rPr>
          <w:rFonts w:ascii="Times New Roman" w:eastAsia="Arial" w:hAnsi="Times New Roman" w:cs="Times New Roman"/>
          <w:sz w:val="20"/>
          <w:szCs w:val="20"/>
          <w:rPrChange w:id="398" w:author="Aaron Naidoo-Bagwell" w:date="2022-07-18T12:11:00Z">
            <w:rPr>
              <w:rFonts w:ascii="Arial" w:eastAsia="Arial" w:hAnsi="Arial" w:cs="Arial"/>
            </w:rPr>
          </w:rPrChange>
        </w:rPr>
        <w:t>model setup in comparison to EcoGEnIE 1.0</w:t>
      </w:r>
    </w:p>
    <w:p w14:paraId="52F41068" w14:textId="64A8F48D" w:rsidR="00FB606D" w:rsidRPr="004E3512" w:rsidRDefault="00FB606D">
      <w:pPr>
        <w:rPr>
          <w:ins w:id="399" w:author="Aaron Naidoo-Bagwell" w:date="2022-07-18T11:12:00Z"/>
          <w:rFonts w:ascii="Times New Roman" w:hAnsi="Times New Roman" w:cs="Times New Roman"/>
          <w:b/>
          <w:bCs/>
          <w:lang w:val="en-GB"/>
          <w:rPrChange w:id="400" w:author="Aaron Naidoo-Bagwell" w:date="2022-07-18T12:12:00Z">
            <w:rPr>
              <w:ins w:id="401" w:author="Aaron Naidoo-Bagwell" w:date="2022-07-18T11:12:00Z"/>
              <w:lang w:val="en-GB"/>
            </w:rPr>
          </w:rPrChange>
        </w:rPr>
        <w:pPrChange w:id="402" w:author="Aaron Naidoo-Bagwell" w:date="2022-07-18T12:12:00Z">
          <w:pPr>
            <w:keepNext/>
            <w:keepLines/>
            <w:spacing w:before="40" w:after="0"/>
            <w:outlineLvl w:val="2"/>
          </w:pPr>
        </w:pPrChange>
      </w:pPr>
      <w:ins w:id="403" w:author="Aaron Naidoo-Bagwell" w:date="2022-07-18T11:12:00Z">
        <w:r w:rsidRPr="004E3512">
          <w:rPr>
            <w:rFonts w:ascii="Times New Roman" w:hAnsi="Times New Roman" w:cs="Times New Roman"/>
            <w:b/>
            <w:bCs/>
            <w:lang w:val="en-GB"/>
            <w:rPrChange w:id="404" w:author="Aaron Naidoo-Bagwell" w:date="2022-07-18T12:12:00Z">
              <w:rPr>
                <w:lang w:val="en-GB"/>
              </w:rPr>
            </w:rPrChange>
          </w:rPr>
          <w:t>Plankton physiology</w:t>
        </w:r>
      </w:ins>
    </w:p>
    <w:p w14:paraId="78264A68" w14:textId="1F79D8B0" w:rsidR="00FB606D" w:rsidRPr="004E3512" w:rsidRDefault="00FB606D" w:rsidP="00FB606D">
      <w:pPr>
        <w:spacing w:line="360" w:lineRule="auto"/>
        <w:rPr>
          <w:ins w:id="405" w:author="Aaron Naidoo-Bagwell" w:date="2022-07-18T11:12:00Z"/>
          <w:rFonts w:ascii="Times New Roman" w:eastAsia="Calibri" w:hAnsi="Times New Roman" w:cs="Times New Roman"/>
          <w:sz w:val="20"/>
          <w:szCs w:val="20"/>
          <w:lang w:val="en-GB"/>
        </w:rPr>
      </w:pPr>
      <w:ins w:id="406" w:author="Aaron Naidoo-Bagwell" w:date="2022-07-18T11:12:00Z">
        <w:r w:rsidRPr="004E3512">
          <w:rPr>
            <w:rFonts w:ascii="Times New Roman" w:eastAsia="Calibri" w:hAnsi="Times New Roman" w:cs="Times New Roman"/>
            <w:sz w:val="20"/>
            <w:szCs w:val="20"/>
            <w:lang w:val="en-GB"/>
          </w:rPr>
          <w:t xml:space="preserve">                                                                                                                                                                                  </w:t>
        </w:r>
      </w:ins>
      <w:ins w:id="407" w:author="Aaron Naidoo-Bagwell" w:date="2022-07-18T11:13:00Z">
        <w:r w:rsidRPr="004E3512">
          <w:rPr>
            <w:rFonts w:ascii="Times New Roman" w:eastAsia="Calibri" w:hAnsi="Times New Roman" w:cs="Times New Roman"/>
            <w:sz w:val="20"/>
            <w:szCs w:val="20"/>
            <w:lang w:val="en-GB"/>
          </w:rPr>
          <w:t xml:space="preserve"> </w:t>
        </w:r>
      </w:ins>
      <w:ins w:id="408" w:author="Aaron Naidoo-Bagwell" w:date="2022-07-18T11:12:00Z">
        <w:r w:rsidRPr="004E3512">
          <w:rPr>
            <w:rFonts w:ascii="Times New Roman" w:eastAsia="Calibri" w:hAnsi="Times New Roman" w:cs="Times New Roman"/>
            <w:sz w:val="20"/>
            <w:szCs w:val="20"/>
            <w:lang w:val="en-GB"/>
          </w:rPr>
          <w:t xml:space="preserve"> State variables and their rates of change are defined by a variety of ecological processes. Further state variables are fully described in </w:t>
        </w:r>
        <w:r w:rsidRPr="004E3512">
          <w:rPr>
            <w:rFonts w:ascii="Times New Roman" w:eastAsia="Calibri" w:hAnsi="Times New Roman" w:cs="Times New Roman"/>
            <w:sz w:val="20"/>
            <w:szCs w:val="20"/>
            <w:lang w:val="en-GB"/>
          </w:rPr>
          <w:fldChar w:fldCharType="begin"/>
        </w:r>
        <w:r w:rsidRPr="004E3512">
          <w:rPr>
            <w:rFonts w:ascii="Times New Roman" w:eastAsia="Calibri" w:hAnsi="Times New Roman" w:cs="Times New Roman"/>
            <w:sz w:val="20"/>
            <w:szCs w:val="20"/>
            <w:lang w:val="en-GB"/>
          </w:rPr>
          <w:instrText xml:space="preserve"> ADDIN EN.CITE &lt;EndNote&gt;&lt;Cite AuthorYear="1"&gt;&lt;Author&gt;Ward&lt;/Author&gt;&lt;Year&gt;2018&lt;/Year&gt;&lt;RecNum&gt;1&lt;/RecNum&gt;&lt;DisplayText&gt;Ward et al. (2018)&lt;/DisplayText&gt;&lt;record&gt;&lt;rec-number&gt;1&lt;/rec-number&gt;&lt;foreign-keys&gt;&lt;key app="EN" db-id="atww9d2x32w0ssew0aevt2vu990a5z5dv9ws" timestamp="1636713368"&gt;1&lt;/key&gt;&lt;/foreign-keys&gt;&lt;ref-type name="Journal Article"&gt;17&lt;/ref-type&gt;&lt;contributors&gt;&lt;authors&gt;&lt;author&gt;Ward, B. A.&lt;/author&gt;&lt;author&gt;Wilson, J. D.&lt;/author&gt;&lt;author&gt;Death, R. M.&lt;/author&gt;&lt;author&gt;Monteiro, F. M.&lt;/author&gt;&lt;author&gt;Yool, A.&lt;/author&gt;&lt;author&gt;Ridgwell, A.&lt;/author&gt;&lt;/authors&gt;&lt;/contributors&gt;&lt;titles&gt;&lt;title&gt;EcoGEnIE 1.0: plankton ecology in the cGEnIE Earth system model&lt;/title&gt;&lt;secondary-title&gt;Geosci. Model Dev.&lt;/secondary-title&gt;&lt;/titles&gt;&lt;periodical&gt;&lt;full-title&gt;Geosci. Model Dev.&lt;/full-title&gt;&lt;/periodical&gt;&lt;pages&gt;4241-4267&lt;/pages&gt;&lt;volume&gt;11&lt;/volume&gt;&lt;number&gt;10&lt;/number&gt;&lt;dates&gt;&lt;year&gt;2018&lt;/year&gt;&lt;/dates&gt;&lt;publisher&gt;Copernicus Publications&lt;/publisher&gt;&lt;isbn&gt;1991-9603&lt;/isbn&gt;&lt;urls&gt;&lt;related-urls&gt;&lt;url&gt;https://gmd.copernicus.org/articles/11/4241/2018/&lt;/url&gt;&lt;/related-urls&gt;&lt;/urls&gt;&lt;electronic-resource-num&gt;https://doi.org/10.5194/gmd-11-4241-2018&lt;/electronic-resource-num&gt;&lt;/record&gt;&lt;/Cite&gt;&lt;/EndNote&gt;</w:instrText>
        </w:r>
        <w:r w:rsidRPr="004E3512">
          <w:rPr>
            <w:rFonts w:ascii="Times New Roman" w:eastAsia="Calibri" w:hAnsi="Times New Roman" w:cs="Times New Roman"/>
            <w:sz w:val="20"/>
            <w:szCs w:val="20"/>
            <w:lang w:val="en-GB"/>
          </w:rPr>
          <w:fldChar w:fldCharType="separate"/>
        </w:r>
        <w:r w:rsidRPr="004E3512">
          <w:rPr>
            <w:rFonts w:ascii="Times New Roman" w:eastAsia="Calibri" w:hAnsi="Times New Roman" w:cs="Times New Roman"/>
            <w:sz w:val="20"/>
            <w:szCs w:val="20"/>
            <w:lang w:val="en-GB"/>
          </w:rPr>
          <w:t>Ward et al. (2018)</w:t>
        </w:r>
        <w:r w:rsidRPr="004E3512">
          <w:rPr>
            <w:rFonts w:ascii="Times New Roman" w:eastAsia="Calibri" w:hAnsi="Times New Roman" w:cs="Times New Roman"/>
            <w:sz w:val="20"/>
            <w:szCs w:val="20"/>
            <w:lang w:val="en-GB"/>
          </w:rPr>
          <w:fldChar w:fldCharType="end"/>
        </w:r>
        <w:r w:rsidRPr="004E3512">
          <w:rPr>
            <w:rFonts w:ascii="Times New Roman" w:eastAsia="Calibri" w:hAnsi="Times New Roman" w:cs="Times New Roman"/>
            <w:sz w:val="20"/>
            <w:szCs w:val="20"/>
            <w:lang w:val="en-GB"/>
          </w:rPr>
          <w:t xml:space="preserve">. </w:t>
        </w:r>
      </w:ins>
    </w:p>
    <w:p w14:paraId="700175CF" w14:textId="65DB2AF1" w:rsidR="00FB606D" w:rsidRPr="004E3512" w:rsidRDefault="00FB606D" w:rsidP="00FB606D">
      <w:pPr>
        <w:keepNext/>
        <w:keepLines/>
        <w:spacing w:before="40" w:after="0"/>
        <w:outlineLvl w:val="3"/>
        <w:rPr>
          <w:ins w:id="409" w:author="Aaron Naidoo-Bagwell" w:date="2022-07-18T11:12:00Z"/>
          <w:rFonts w:ascii="Times New Roman" w:eastAsia="DengXian Light" w:hAnsi="Times New Roman" w:cs="Times New Roman"/>
          <w:b/>
          <w:iCs/>
          <w:lang w:val="en-GB"/>
          <w:rPrChange w:id="410" w:author="Aaron Naidoo-Bagwell" w:date="2022-07-18T12:12:00Z">
            <w:rPr>
              <w:ins w:id="411" w:author="Aaron Naidoo-Bagwell" w:date="2022-07-18T11:12:00Z"/>
              <w:rFonts w:ascii="Times New Roman" w:eastAsia="DengXian Light" w:hAnsi="Times New Roman" w:cs="Times New Roman"/>
              <w:b/>
              <w:iCs/>
              <w:sz w:val="20"/>
              <w:szCs w:val="20"/>
              <w:lang w:val="en-GB"/>
            </w:rPr>
          </w:rPrChange>
        </w:rPr>
      </w:pPr>
      <w:ins w:id="412" w:author="Aaron Naidoo-Bagwell" w:date="2022-07-18T11:12:00Z">
        <w:r w:rsidRPr="004E3512">
          <w:rPr>
            <w:rFonts w:ascii="Times New Roman" w:eastAsia="DengXian Light" w:hAnsi="Times New Roman" w:cs="Times New Roman"/>
            <w:b/>
            <w:iCs/>
            <w:lang w:val="en-GB"/>
            <w:rPrChange w:id="413" w:author="Aaron Naidoo-Bagwell" w:date="2022-07-18T12:12:00Z">
              <w:rPr>
                <w:rFonts w:ascii="Times New Roman" w:eastAsia="DengXian Light" w:hAnsi="Times New Roman" w:cs="Times New Roman"/>
                <w:b/>
                <w:iCs/>
                <w:sz w:val="20"/>
                <w:szCs w:val="20"/>
                <w:lang w:val="en-GB"/>
              </w:rPr>
            </w:rPrChange>
          </w:rPr>
          <w:t>Temperature limitation</w:t>
        </w:r>
      </w:ins>
    </w:p>
    <w:p w14:paraId="03117420" w14:textId="77777777" w:rsidR="00FB606D" w:rsidRPr="004E3512" w:rsidRDefault="00FB606D" w:rsidP="00FB606D">
      <w:pPr>
        <w:rPr>
          <w:ins w:id="414" w:author="Aaron Naidoo-Bagwell" w:date="2022-07-18T11:12:00Z"/>
          <w:rFonts w:ascii="Times New Roman" w:eastAsia="Calibri" w:hAnsi="Times New Roman" w:cs="Times New Roman"/>
          <w:sz w:val="20"/>
          <w:szCs w:val="20"/>
          <w:lang w:val="en-GB"/>
        </w:rPr>
      </w:pPr>
    </w:p>
    <w:p w14:paraId="4FA08EB8" w14:textId="77777777" w:rsidR="00FB606D" w:rsidRPr="004E3512" w:rsidRDefault="00FB606D" w:rsidP="00FB606D">
      <w:pPr>
        <w:spacing w:line="360" w:lineRule="auto"/>
        <w:rPr>
          <w:ins w:id="415" w:author="Aaron Naidoo-Bagwell" w:date="2022-07-18T11:12:00Z"/>
          <w:rFonts w:ascii="Times New Roman" w:eastAsia="Calibri" w:hAnsi="Times New Roman" w:cs="Times New Roman"/>
          <w:sz w:val="20"/>
          <w:szCs w:val="20"/>
          <w:lang w:val="en-GB"/>
        </w:rPr>
      </w:pPr>
      <w:ins w:id="416" w:author="Aaron Naidoo-Bagwell" w:date="2022-07-18T11:12:00Z">
        <w:r w:rsidRPr="004E3512">
          <w:rPr>
            <w:rFonts w:ascii="Times New Roman" w:eastAsia="Calibri" w:hAnsi="Times New Roman" w:cs="Times New Roman"/>
            <w:sz w:val="20"/>
            <w:szCs w:val="20"/>
            <w:lang w:val="en-GB"/>
          </w:rPr>
          <w:t>Metabolic processes within cells are temperature limited. We account for temperature limitation applying the following exponential function of temperature to all plankton.</w:t>
        </w:r>
      </w:ins>
    </w:p>
    <w:p w14:paraId="5D90114B" w14:textId="77777777" w:rsidR="00FB606D" w:rsidRPr="004E3512" w:rsidRDefault="00000000" w:rsidP="00FB606D">
      <w:pPr>
        <w:spacing w:line="360" w:lineRule="auto"/>
        <w:rPr>
          <w:ins w:id="417" w:author="Aaron Naidoo-Bagwell" w:date="2022-07-18T11:12:00Z"/>
          <w:rFonts w:ascii="Times New Roman" w:eastAsia="DengXian" w:hAnsi="Times New Roman" w:cs="Times New Roman"/>
          <w:sz w:val="20"/>
          <w:szCs w:val="20"/>
          <w:lang w:val="en-GB"/>
        </w:rPr>
      </w:pPr>
      <m:oMath>
        <m:sSup>
          <m:sSupPr>
            <m:ctrlPr>
              <w:ins w:id="418" w:author="Aaron Naidoo-Bagwell" w:date="2022-07-18T11:12:00Z">
                <w:rPr>
                  <w:rFonts w:ascii="Cambria Math" w:eastAsia="Calibri" w:hAnsi="Cambria Math" w:cs="Times New Roman"/>
                  <w:i/>
                  <w:sz w:val="20"/>
                  <w:szCs w:val="20"/>
                  <w:lang w:val="en-GB"/>
                </w:rPr>
              </w:ins>
            </m:ctrlPr>
          </m:sSupPr>
          <m:e>
            <m:r>
              <w:ins w:id="419" w:author="Aaron Naidoo-Bagwell" w:date="2022-07-18T11:12:00Z">
                <w:rPr>
                  <w:rFonts w:ascii="Cambria Math" w:eastAsia="Calibri" w:hAnsi="Cambria Math" w:cs="Times New Roman"/>
                  <w:sz w:val="20"/>
                  <w:szCs w:val="20"/>
                  <w:lang w:val="en-GB"/>
                </w:rPr>
                <m:t>γ</m:t>
              </w:ins>
            </m:r>
          </m:e>
          <m:sup>
            <m:r>
              <w:ins w:id="420" w:author="Aaron Naidoo-Bagwell" w:date="2022-07-18T11:12:00Z">
                <w:rPr>
                  <w:rFonts w:ascii="Cambria Math" w:eastAsia="Calibri" w:hAnsi="Cambria Math" w:cs="Times New Roman"/>
                  <w:sz w:val="20"/>
                  <w:szCs w:val="20"/>
                  <w:lang w:val="en-GB"/>
                </w:rPr>
                <m:t>T</m:t>
              </w:ins>
            </m:r>
          </m:sup>
        </m:sSup>
        <m:r>
          <w:ins w:id="421" w:author="Aaron Naidoo-Bagwell" w:date="2022-07-18T11:12:00Z">
            <w:rPr>
              <w:rFonts w:ascii="Cambria Math" w:eastAsia="Calibri" w:hAnsi="Cambria Math" w:cs="Times New Roman"/>
              <w:sz w:val="20"/>
              <w:szCs w:val="20"/>
              <w:lang w:val="en-GB"/>
            </w:rPr>
            <m:t xml:space="preserve">= </m:t>
          </w:ins>
        </m:r>
        <m:sSup>
          <m:sSupPr>
            <m:ctrlPr>
              <w:ins w:id="422" w:author="Aaron Naidoo-Bagwell" w:date="2022-07-18T11:12:00Z">
                <w:rPr>
                  <w:rFonts w:ascii="Cambria Math" w:eastAsia="Calibri" w:hAnsi="Cambria Math" w:cs="Times New Roman"/>
                  <w:i/>
                  <w:sz w:val="20"/>
                  <w:szCs w:val="20"/>
                  <w:lang w:val="en-GB"/>
                </w:rPr>
              </w:ins>
            </m:ctrlPr>
          </m:sSupPr>
          <m:e>
            <m:r>
              <w:ins w:id="423" w:author="Aaron Naidoo-Bagwell" w:date="2022-07-18T11:12:00Z">
                <w:rPr>
                  <w:rFonts w:ascii="Cambria Math" w:eastAsia="Calibri" w:hAnsi="Cambria Math" w:cs="Times New Roman"/>
                  <w:sz w:val="20"/>
                  <w:szCs w:val="20"/>
                  <w:lang w:val="en-GB"/>
                </w:rPr>
                <m:t>e</m:t>
              </w:ins>
            </m:r>
          </m:e>
          <m:sup>
            <m:r>
              <w:ins w:id="424" w:author="Aaron Naidoo-Bagwell" w:date="2022-07-18T11:12:00Z">
                <w:rPr>
                  <w:rFonts w:ascii="Cambria Math" w:eastAsia="Calibri" w:hAnsi="Cambria Math" w:cs="Times New Roman"/>
                  <w:sz w:val="20"/>
                  <w:szCs w:val="20"/>
                  <w:lang w:val="en-GB"/>
                </w:rPr>
                <m:t>A(T-</m:t>
              </w:ins>
            </m:r>
            <m:sSub>
              <m:sSubPr>
                <m:ctrlPr>
                  <w:ins w:id="425" w:author="Aaron Naidoo-Bagwell" w:date="2022-07-18T11:12:00Z">
                    <w:rPr>
                      <w:rFonts w:ascii="Cambria Math" w:eastAsia="Calibri" w:hAnsi="Cambria Math" w:cs="Times New Roman"/>
                      <w:i/>
                      <w:sz w:val="20"/>
                      <w:szCs w:val="20"/>
                      <w:lang w:val="en-GB"/>
                    </w:rPr>
                  </w:ins>
                </m:ctrlPr>
              </m:sSubPr>
              <m:e>
                <m:r>
                  <w:ins w:id="426" w:author="Aaron Naidoo-Bagwell" w:date="2022-07-18T11:12:00Z">
                    <w:rPr>
                      <w:rFonts w:ascii="Cambria Math" w:eastAsia="Calibri" w:hAnsi="Cambria Math" w:cs="Times New Roman"/>
                      <w:sz w:val="20"/>
                      <w:szCs w:val="20"/>
                      <w:lang w:val="en-GB"/>
                    </w:rPr>
                    <m:t>T</m:t>
                  </w:ins>
                </m:r>
              </m:e>
              <m:sub>
                <m:r>
                  <w:ins w:id="427" w:author="Aaron Naidoo-Bagwell" w:date="2022-07-18T11:12:00Z">
                    <w:rPr>
                      <w:rFonts w:ascii="Cambria Math" w:eastAsia="Calibri" w:hAnsi="Cambria Math" w:cs="Times New Roman"/>
                      <w:sz w:val="20"/>
                      <w:szCs w:val="20"/>
                      <w:lang w:val="en-GB"/>
                    </w:rPr>
                    <m:t>ref</m:t>
                  </w:ins>
                </m:r>
              </m:sub>
            </m:sSub>
            <m:r>
              <w:ins w:id="428" w:author="Aaron Naidoo-Bagwell" w:date="2022-07-18T11:12:00Z">
                <w:rPr>
                  <w:rFonts w:ascii="Cambria Math" w:eastAsia="Calibri" w:hAnsi="Cambria Math" w:cs="Times New Roman"/>
                  <w:sz w:val="20"/>
                  <w:szCs w:val="20"/>
                  <w:lang w:val="en-GB"/>
                </w:rPr>
                <m:t>)</m:t>
              </w:ins>
            </m:r>
          </m:sup>
        </m:sSup>
      </m:oMath>
      <w:ins w:id="429" w:author="Aaron Naidoo-Bagwell" w:date="2022-07-18T11:12:00Z">
        <w:r w:rsidR="00FB606D" w:rsidRPr="004E3512">
          <w:rPr>
            <w:rFonts w:ascii="Times New Roman" w:eastAsia="DengXian" w:hAnsi="Times New Roman" w:cs="Times New Roman"/>
            <w:sz w:val="20"/>
            <w:szCs w:val="20"/>
            <w:lang w:val="en-GB"/>
          </w:rPr>
          <w:t xml:space="preserve">                                                                                                                                                    (1)</w:t>
        </w:r>
      </w:ins>
    </w:p>
    <w:p w14:paraId="0C87FC42" w14:textId="7B3339FB" w:rsidR="00FB606D" w:rsidRPr="004E3512" w:rsidRDefault="00FB606D" w:rsidP="00FB606D">
      <w:pPr>
        <w:spacing w:line="360" w:lineRule="auto"/>
        <w:rPr>
          <w:ins w:id="430" w:author="Aaron Naidoo-Bagwell" w:date="2022-07-18T11:12:00Z"/>
          <w:rFonts w:ascii="Times New Roman" w:eastAsia="DengXian" w:hAnsi="Times New Roman" w:cs="Times New Roman"/>
          <w:sz w:val="20"/>
          <w:szCs w:val="20"/>
          <w:lang w:val="en-GB"/>
        </w:rPr>
      </w:pPr>
      <w:ins w:id="431" w:author="Aaron Naidoo-Bagwell" w:date="2022-07-18T11:12:00Z">
        <w:r w:rsidRPr="004E3512">
          <w:rPr>
            <w:rFonts w:ascii="Times New Roman" w:eastAsia="DengXian" w:hAnsi="Times New Roman" w:cs="Times New Roman"/>
            <w:sz w:val="20"/>
            <w:szCs w:val="20"/>
            <w:lang w:val="en-GB"/>
          </w:rPr>
          <w:t xml:space="preserve">Temperature sensitivity is described by </w:t>
        </w:r>
      </w:ins>
      <w:ins w:id="432" w:author="Aaron Naidoo-Bagwell" w:date="2022-07-25T11:24:00Z">
        <w:r w:rsidR="00CA38BA">
          <w:rPr>
            <w:rFonts w:ascii="Times New Roman" w:eastAsia="DengXian" w:hAnsi="Times New Roman" w:cs="Times New Roman"/>
            <w:sz w:val="20"/>
            <w:szCs w:val="20"/>
            <w:lang w:val="en-GB"/>
          </w:rPr>
          <w:t>the constant</w:t>
        </w:r>
      </w:ins>
      <w:ins w:id="433" w:author="Aaron Naidoo-Bagwell" w:date="2022-07-18T11:12:00Z">
        <w:r w:rsidRPr="004E3512">
          <w:rPr>
            <w:rFonts w:ascii="Times New Roman" w:eastAsia="DengXian" w:hAnsi="Times New Roman" w:cs="Times New Roman"/>
            <w:sz w:val="20"/>
            <w:szCs w:val="20"/>
            <w:lang w:val="en-GB"/>
          </w:rPr>
          <w:t xml:space="preserve"> </w:t>
        </w:r>
        <w:r w:rsidRPr="004E3512">
          <w:rPr>
            <w:rFonts w:ascii="Times New Roman" w:eastAsia="DengXian" w:hAnsi="Times New Roman" w:cs="Times New Roman"/>
            <w:i/>
            <w:iCs/>
            <w:sz w:val="20"/>
            <w:szCs w:val="20"/>
            <w:lang w:val="en-GB"/>
          </w:rPr>
          <w:t>A</w:t>
        </w:r>
        <w:r w:rsidRPr="004E3512">
          <w:rPr>
            <w:rFonts w:ascii="Times New Roman" w:eastAsia="DengXian" w:hAnsi="Times New Roman" w:cs="Times New Roman"/>
            <w:sz w:val="20"/>
            <w:szCs w:val="20"/>
            <w:lang w:val="en-GB"/>
          </w:rPr>
          <w:t xml:space="preserve">, </w:t>
        </w:r>
        <w:r w:rsidRPr="004E3512">
          <w:rPr>
            <w:rFonts w:ascii="Times New Roman" w:eastAsia="DengXian" w:hAnsi="Times New Roman" w:cs="Times New Roman"/>
            <w:i/>
            <w:iCs/>
            <w:sz w:val="20"/>
            <w:szCs w:val="20"/>
            <w:lang w:val="en-GB"/>
          </w:rPr>
          <w:t>T</w:t>
        </w:r>
        <w:r w:rsidRPr="004E3512">
          <w:rPr>
            <w:rFonts w:ascii="Times New Roman" w:eastAsia="DengXian" w:hAnsi="Times New Roman" w:cs="Times New Roman"/>
            <w:sz w:val="20"/>
            <w:szCs w:val="20"/>
            <w:lang w:val="en-GB"/>
          </w:rPr>
          <w:t xml:space="preserve"> is ambient water temperature in </w:t>
        </w:r>
        <w:r w:rsidRPr="004E3512">
          <w:rPr>
            <w:rFonts w:ascii="Times New Roman" w:eastAsia="DengXian" w:hAnsi="Times New Roman" w:cs="Times New Roman"/>
            <w:sz w:val="20"/>
            <w:szCs w:val="20"/>
            <w:vertAlign w:val="superscript"/>
            <w:lang w:val="en-GB"/>
          </w:rPr>
          <w:t>o</w:t>
        </w:r>
        <w:r w:rsidRPr="004E3512">
          <w:rPr>
            <w:rFonts w:ascii="Times New Roman" w:eastAsia="DengXian" w:hAnsi="Times New Roman" w:cs="Times New Roman"/>
            <w:sz w:val="20"/>
            <w:szCs w:val="20"/>
            <w:lang w:val="en-GB"/>
          </w:rPr>
          <w:t xml:space="preserve">C and </w:t>
        </w:r>
        <w:r w:rsidRPr="004E3512">
          <w:rPr>
            <w:rFonts w:ascii="Times New Roman" w:eastAsia="DengXian" w:hAnsi="Times New Roman" w:cs="Times New Roman"/>
            <w:i/>
            <w:iCs/>
            <w:sz w:val="20"/>
            <w:szCs w:val="20"/>
            <w:lang w:val="en-GB"/>
          </w:rPr>
          <w:t>T</w:t>
        </w:r>
        <w:r w:rsidRPr="004E3512">
          <w:rPr>
            <w:rFonts w:ascii="Times New Roman" w:eastAsia="DengXian" w:hAnsi="Times New Roman" w:cs="Times New Roman"/>
            <w:i/>
            <w:iCs/>
            <w:sz w:val="20"/>
            <w:szCs w:val="20"/>
            <w:vertAlign w:val="subscript"/>
            <w:lang w:val="en-GB"/>
          </w:rPr>
          <w:t>ref</w:t>
        </w:r>
        <w:r w:rsidRPr="004E3512">
          <w:rPr>
            <w:rFonts w:ascii="Times New Roman" w:eastAsia="DengXian" w:hAnsi="Times New Roman" w:cs="Times New Roman"/>
            <w:sz w:val="20"/>
            <w:szCs w:val="20"/>
            <w:lang w:val="en-GB"/>
          </w:rPr>
          <w:t xml:space="preserve"> is a reference temperature where </w:t>
        </w:r>
        <w:r w:rsidRPr="004E3512">
          <w:rPr>
            <w:rFonts w:ascii="Times New Roman" w:eastAsia="DengXian" w:hAnsi="Times New Roman" w:cs="Times New Roman"/>
            <w:i/>
            <w:iCs/>
            <w:sz w:val="20"/>
            <w:szCs w:val="20"/>
            <w:lang w:val="en-GB"/>
          </w:rPr>
          <w:t>γ</w:t>
        </w:r>
        <w:r w:rsidRPr="004E3512">
          <w:rPr>
            <w:rFonts w:ascii="Times New Roman" w:eastAsia="DengXian" w:hAnsi="Times New Roman" w:cs="Times New Roman"/>
            <w:i/>
            <w:iCs/>
            <w:sz w:val="20"/>
            <w:szCs w:val="20"/>
            <w:vertAlign w:val="superscript"/>
            <w:lang w:val="en-GB"/>
          </w:rPr>
          <w:t>T</w:t>
        </w:r>
        <w:r w:rsidRPr="004E3512">
          <w:rPr>
            <w:rFonts w:ascii="Times New Roman" w:eastAsia="DengXian" w:hAnsi="Times New Roman" w:cs="Times New Roman"/>
            <w:sz w:val="20"/>
            <w:szCs w:val="20"/>
            <w:lang w:val="en-GB"/>
          </w:rPr>
          <w:t xml:space="preserve"> = 1.</w:t>
        </w:r>
      </w:ins>
    </w:p>
    <w:p w14:paraId="57E51511" w14:textId="231D6E6D" w:rsidR="00FB606D" w:rsidRPr="004E3512" w:rsidRDefault="00FB606D">
      <w:pPr>
        <w:rPr>
          <w:ins w:id="434" w:author="Aaron Naidoo-Bagwell" w:date="2022-07-18T11:12:00Z"/>
          <w:rFonts w:ascii="Times New Roman" w:hAnsi="Times New Roman" w:cs="Times New Roman"/>
          <w:b/>
          <w:bCs/>
          <w:lang w:val="en-GB"/>
          <w:rPrChange w:id="435" w:author="Aaron Naidoo-Bagwell" w:date="2022-07-18T12:12:00Z">
            <w:rPr>
              <w:ins w:id="436" w:author="Aaron Naidoo-Bagwell" w:date="2022-07-18T11:12:00Z"/>
              <w:lang w:val="en-GB"/>
            </w:rPr>
          </w:rPrChange>
        </w:rPr>
        <w:pPrChange w:id="437" w:author="Aaron Naidoo-Bagwell" w:date="2022-07-18T12:12:00Z">
          <w:pPr>
            <w:keepNext/>
            <w:keepLines/>
            <w:spacing w:before="40" w:after="0"/>
            <w:outlineLvl w:val="3"/>
          </w:pPr>
        </w:pPrChange>
      </w:pPr>
      <w:commentRangeStart w:id="438"/>
      <w:ins w:id="439" w:author="Aaron Naidoo-Bagwell" w:date="2022-07-18T11:12:00Z">
        <w:r w:rsidRPr="004E3512">
          <w:rPr>
            <w:rFonts w:ascii="Times New Roman" w:hAnsi="Times New Roman" w:cs="Times New Roman"/>
            <w:b/>
            <w:bCs/>
            <w:lang w:val="en-GB"/>
            <w:rPrChange w:id="440" w:author="Aaron Naidoo-Bagwell" w:date="2022-07-18T12:12:00Z">
              <w:rPr>
                <w:lang w:val="en-GB"/>
              </w:rPr>
            </w:rPrChange>
          </w:rPr>
          <w:t>Nutrient uptake</w:t>
        </w:r>
        <w:commentRangeEnd w:id="438"/>
        <w:r w:rsidRPr="004E3512">
          <w:rPr>
            <w:rFonts w:ascii="Times New Roman" w:eastAsia="Calibri" w:hAnsi="Times New Roman" w:cs="Times New Roman"/>
            <w:b/>
            <w:bCs/>
            <w:lang w:val="sv-SE"/>
            <w:rPrChange w:id="441" w:author="Aaron Naidoo-Bagwell" w:date="2022-07-18T12:12:00Z">
              <w:rPr>
                <w:rFonts w:eastAsia="Calibri"/>
                <w:sz w:val="16"/>
                <w:szCs w:val="16"/>
                <w:lang w:val="sv-SE"/>
              </w:rPr>
            </w:rPrChange>
          </w:rPr>
          <w:commentReference w:id="438"/>
        </w:r>
      </w:ins>
    </w:p>
    <w:p w14:paraId="0A6603A6" w14:textId="77777777" w:rsidR="00FB606D" w:rsidRPr="004E3512" w:rsidRDefault="00FB606D" w:rsidP="00FB606D">
      <w:pPr>
        <w:rPr>
          <w:ins w:id="442" w:author="Aaron Naidoo-Bagwell" w:date="2022-07-18T11:12:00Z"/>
          <w:rFonts w:ascii="Times New Roman" w:eastAsia="Calibri" w:hAnsi="Times New Roman" w:cs="Times New Roman"/>
          <w:sz w:val="20"/>
          <w:szCs w:val="20"/>
          <w:lang w:val="en-GB"/>
        </w:rPr>
      </w:pPr>
    </w:p>
    <w:p w14:paraId="06A69BF3" w14:textId="77777777" w:rsidR="00FB606D" w:rsidRPr="004E3512" w:rsidRDefault="00FB606D" w:rsidP="00FB606D">
      <w:pPr>
        <w:spacing w:line="360" w:lineRule="auto"/>
        <w:rPr>
          <w:ins w:id="443" w:author="Aaron Naidoo-Bagwell" w:date="2022-07-18T11:12:00Z"/>
          <w:rFonts w:ascii="Times New Roman" w:eastAsia="Calibri" w:hAnsi="Times New Roman" w:cs="Times New Roman"/>
          <w:sz w:val="20"/>
          <w:szCs w:val="20"/>
          <w:lang w:val="en-GB"/>
        </w:rPr>
      </w:pPr>
      <w:ins w:id="444" w:author="Aaron Naidoo-Bagwell" w:date="2022-07-18T11:12:00Z">
        <w:r w:rsidRPr="004E3512">
          <w:rPr>
            <w:rFonts w:ascii="Times New Roman" w:eastAsia="Calibri" w:hAnsi="Times New Roman" w:cs="Times New Roman"/>
            <w:sz w:val="20"/>
            <w:szCs w:val="20"/>
            <w:lang w:val="en-GB"/>
          </w:rPr>
          <w:t>Environmental availability ([</w:t>
        </w:r>
        <w:r w:rsidRPr="004E3512">
          <w:rPr>
            <w:rFonts w:ascii="Times New Roman" w:eastAsia="Calibri" w:hAnsi="Times New Roman" w:cs="Times New Roman"/>
            <w:i/>
            <w:iCs/>
            <w:sz w:val="20"/>
            <w:szCs w:val="20"/>
            <w:lang w:val="en-GB"/>
          </w:rPr>
          <w:t>R</w:t>
        </w:r>
        <w:r w:rsidRPr="004E3512">
          <w:rPr>
            <w:rFonts w:ascii="Times New Roman" w:eastAsia="Calibri" w:hAnsi="Times New Roman" w:cs="Times New Roman"/>
            <w:i/>
            <w:iCs/>
            <w:sz w:val="20"/>
            <w:szCs w:val="20"/>
            <w:vertAlign w:val="subscript"/>
            <w:lang w:val="en-GB"/>
          </w:rPr>
          <w:t>i</w:t>
        </w:r>
        <w:r w:rsidRPr="004E3512">
          <w:rPr>
            <w:rFonts w:ascii="Times New Roman" w:eastAsia="Calibri" w:hAnsi="Times New Roman" w:cs="Times New Roman"/>
            <w:i/>
            <w:iCs/>
            <w:position w:val="-2"/>
            <w:sz w:val="20"/>
            <w:szCs w:val="20"/>
            <w:vertAlign w:val="subscript"/>
            <w:lang w:val="en-GB"/>
          </w:rPr>
          <w:t>r</w:t>
        </w:r>
        <w:r w:rsidRPr="004E3512">
          <w:rPr>
            <w:rFonts w:ascii="Times New Roman" w:eastAsia="Calibri" w:hAnsi="Times New Roman" w:cs="Times New Roman"/>
            <w:position w:val="-2"/>
            <w:sz w:val="20"/>
            <w:szCs w:val="20"/>
            <w:lang w:val="en-GB"/>
          </w:rPr>
          <w:t>])</w:t>
        </w:r>
        <w:r w:rsidRPr="004E3512">
          <w:rPr>
            <w:rFonts w:ascii="Times New Roman" w:eastAsia="Calibri" w:hAnsi="Times New Roman" w:cs="Times New Roman"/>
            <w:position w:val="-6"/>
            <w:sz w:val="20"/>
            <w:szCs w:val="20"/>
            <w:lang w:val="en-GB"/>
          </w:rPr>
          <w:t xml:space="preserve"> </w:t>
        </w:r>
        <w:r w:rsidRPr="004E3512">
          <w:rPr>
            <w:rFonts w:ascii="Times New Roman" w:eastAsia="Calibri" w:hAnsi="Times New Roman" w:cs="Times New Roman"/>
            <w:sz w:val="20"/>
            <w:szCs w:val="20"/>
            <w:lang w:val="en-GB"/>
          </w:rPr>
          <w:t>of a nutrient (i</w:t>
        </w:r>
        <w:r w:rsidRPr="004E3512">
          <w:rPr>
            <w:rFonts w:ascii="Times New Roman" w:eastAsia="Calibri" w:hAnsi="Times New Roman" w:cs="Times New Roman"/>
            <w:sz w:val="20"/>
            <w:szCs w:val="20"/>
            <w:vertAlign w:val="subscript"/>
            <w:lang w:val="en-GB"/>
          </w:rPr>
          <w:t>r</w:t>
        </w:r>
        <w:r w:rsidRPr="004E3512">
          <w:rPr>
            <w:rFonts w:ascii="Times New Roman" w:eastAsia="Calibri" w:hAnsi="Times New Roman" w:cs="Times New Roman"/>
            <w:sz w:val="20"/>
            <w:szCs w:val="20"/>
            <w:lang w:val="en-GB"/>
          </w:rPr>
          <w:t xml:space="preserve"> = i</w:t>
        </w:r>
        <w:r w:rsidRPr="004E3512">
          <w:rPr>
            <w:rFonts w:ascii="Times New Roman" w:eastAsia="Calibri" w:hAnsi="Times New Roman" w:cs="Times New Roman"/>
            <w:sz w:val="20"/>
            <w:szCs w:val="20"/>
            <w:vertAlign w:val="subscript"/>
            <w:lang w:val="en-GB"/>
          </w:rPr>
          <w:t>b</w:t>
        </w:r>
        <w:r w:rsidRPr="004E3512">
          <w:rPr>
            <w:rFonts w:ascii="Times New Roman" w:eastAsia="Calibri" w:hAnsi="Times New Roman" w:cs="Times New Roman"/>
            <w:sz w:val="20"/>
            <w:szCs w:val="20"/>
            <w:lang w:val="en-GB"/>
          </w:rPr>
          <w:t>) governs phytoplankton uptake rate, along with maximum uptake rate (</w:t>
        </w:r>
        <w:r w:rsidRPr="004E3512">
          <w:rPr>
            <w:rFonts w:ascii="Times New Roman" w:eastAsia="Calibri" w:hAnsi="Times New Roman" w:cs="Times New Roman"/>
            <w:i/>
            <w:iCs/>
            <w:sz w:val="20"/>
            <w:szCs w:val="20"/>
            <w:lang w:val="en-GB"/>
          </w:rPr>
          <w:t>V</w:t>
        </w:r>
        <w:r w:rsidRPr="004E3512">
          <w:rPr>
            <w:rFonts w:ascii="Times New Roman" w:eastAsia="Calibri" w:hAnsi="Times New Roman" w:cs="Times New Roman"/>
            <w:i/>
            <w:iCs/>
            <w:sz w:val="20"/>
            <w:szCs w:val="20"/>
            <w:vertAlign w:val="superscript"/>
            <w:lang w:val="en-GB"/>
          </w:rPr>
          <w:t>max</w:t>
        </w:r>
        <w:r w:rsidRPr="004E3512">
          <w:rPr>
            <w:rFonts w:ascii="Times New Roman" w:eastAsia="Calibri" w:hAnsi="Times New Roman" w:cs="Times New Roman"/>
            <w:sz w:val="20"/>
            <w:szCs w:val="20"/>
            <w:lang w:val="en-GB"/>
          </w:rPr>
          <w:t>), quota saturation term, temperature limitation and nutrient affinity (</w:t>
        </w:r>
        <w:r w:rsidRPr="004E3512">
          <w:rPr>
            <w:rFonts w:ascii="Times New Roman" w:eastAsia="Calibri" w:hAnsi="Times New Roman" w:cs="Times New Roman"/>
            <w:i/>
            <w:iCs/>
            <w:sz w:val="20"/>
            <w:szCs w:val="20"/>
            <w:lang w:val="en-GB"/>
          </w:rPr>
          <w:t>α</w:t>
        </w:r>
        <w:proofErr w:type="spellStart"/>
        <w:proofErr w:type="gramStart"/>
        <w:r w:rsidRPr="004E3512">
          <w:rPr>
            <w:rFonts w:ascii="Times New Roman" w:eastAsia="Calibri" w:hAnsi="Times New Roman" w:cs="Times New Roman"/>
            <w:i/>
            <w:iCs/>
            <w:sz w:val="20"/>
            <w:szCs w:val="20"/>
            <w:vertAlign w:val="subscript"/>
            <w:lang w:val="en-GB"/>
          </w:rPr>
          <w:t>j,i</w:t>
        </w:r>
        <w:proofErr w:type="spellEnd"/>
        <w:r w:rsidRPr="004E3512">
          <w:rPr>
            <w:rFonts w:ascii="Times New Roman" w:eastAsia="Calibri" w:hAnsi="Times New Roman" w:cs="Times New Roman"/>
            <w:i/>
            <w:iCs/>
            <w:position w:val="-2"/>
            <w:sz w:val="20"/>
            <w:szCs w:val="20"/>
            <w:vertAlign w:val="subscript"/>
            <w:lang w:val="en-GB"/>
          </w:rPr>
          <w:t>r</w:t>
        </w:r>
        <w:proofErr w:type="gramEnd"/>
        <w:r w:rsidRPr="004E3512">
          <w:rPr>
            <w:rFonts w:ascii="Times New Roman" w:eastAsia="Calibri" w:hAnsi="Times New Roman" w:cs="Times New Roman"/>
            <w:sz w:val="20"/>
            <w:szCs w:val="20"/>
            <w:lang w:val="en-GB"/>
          </w:rPr>
          <w:t xml:space="preserve">). </w:t>
        </w:r>
      </w:ins>
    </w:p>
    <w:p w14:paraId="40B965EF" w14:textId="383CD46F" w:rsidR="00FB606D" w:rsidRPr="004E3512" w:rsidRDefault="00000000" w:rsidP="00FB606D">
      <w:pPr>
        <w:spacing w:line="360" w:lineRule="auto"/>
        <w:rPr>
          <w:ins w:id="445" w:author="Aaron Naidoo-Bagwell" w:date="2022-07-18T11:12:00Z"/>
          <w:rFonts w:ascii="Times New Roman" w:eastAsia="DengXian" w:hAnsi="Times New Roman" w:cs="Times New Roman"/>
          <w:sz w:val="20"/>
          <w:szCs w:val="20"/>
          <w:lang w:val="en-GB"/>
        </w:rPr>
      </w:pPr>
      <m:oMath>
        <m:sSub>
          <m:sSubPr>
            <m:ctrlPr>
              <w:ins w:id="446" w:author="Aaron Naidoo-Bagwell" w:date="2022-07-18T11:12:00Z">
                <w:rPr>
                  <w:rFonts w:ascii="Cambria Math" w:eastAsia="Calibri" w:hAnsi="Cambria Math" w:cs="Times New Roman"/>
                  <w:i/>
                  <w:sz w:val="20"/>
                  <w:szCs w:val="20"/>
                  <w:lang w:val="en-GB"/>
                </w:rPr>
              </w:ins>
            </m:ctrlPr>
          </m:sSubPr>
          <m:e>
            <m:r>
              <w:ins w:id="447" w:author="Aaron Naidoo-Bagwell" w:date="2022-07-18T11:12:00Z">
                <w:rPr>
                  <w:rFonts w:ascii="Cambria Math" w:eastAsia="Calibri" w:hAnsi="Cambria Math" w:cs="Times New Roman"/>
                  <w:sz w:val="20"/>
                  <w:szCs w:val="20"/>
                  <w:lang w:val="en-GB"/>
                </w:rPr>
                <m:t>V</m:t>
              </w:ins>
            </m:r>
          </m:e>
          <m:sub>
            <m:sSub>
              <m:sSubPr>
                <m:ctrlPr>
                  <w:ins w:id="448" w:author="Aaron Naidoo-Bagwell" w:date="2022-07-18T11:12:00Z">
                    <w:rPr>
                      <w:rFonts w:ascii="Cambria Math" w:eastAsia="Calibri" w:hAnsi="Cambria Math" w:cs="Times New Roman"/>
                      <w:i/>
                      <w:sz w:val="20"/>
                      <w:szCs w:val="20"/>
                      <w:lang w:val="en-GB"/>
                    </w:rPr>
                  </w:ins>
                </m:ctrlPr>
              </m:sSubPr>
              <m:e>
                <m:r>
                  <w:ins w:id="449" w:author="Aaron Naidoo-Bagwell" w:date="2022-07-18T11:12:00Z">
                    <w:rPr>
                      <w:rFonts w:ascii="Cambria Math" w:eastAsia="Calibri" w:hAnsi="Cambria Math" w:cs="Times New Roman"/>
                      <w:sz w:val="20"/>
                      <w:szCs w:val="20"/>
                      <w:lang w:val="en-GB"/>
                    </w:rPr>
                    <m:t>j,i</m:t>
                  </w:ins>
                </m:r>
              </m:e>
              <m:sub>
                <m:r>
                  <w:ins w:id="450" w:author="Aaron Naidoo-Bagwell" w:date="2022-07-18T11:12:00Z">
                    <w:rPr>
                      <w:rFonts w:ascii="Cambria Math" w:eastAsia="Calibri" w:hAnsi="Cambria Math" w:cs="Times New Roman"/>
                      <w:sz w:val="20"/>
                      <w:szCs w:val="20"/>
                      <w:lang w:val="en-GB"/>
                    </w:rPr>
                    <m:t>r</m:t>
                  </w:ins>
                </m:r>
              </m:sub>
            </m:sSub>
          </m:sub>
        </m:sSub>
        <m:r>
          <w:ins w:id="451" w:author="Aaron Naidoo-Bagwell" w:date="2022-07-18T11:12:00Z">
            <w:rPr>
              <w:rFonts w:ascii="Cambria Math" w:eastAsia="Calibri" w:hAnsi="Cambria Math" w:cs="Times New Roman"/>
              <w:sz w:val="20"/>
              <w:szCs w:val="20"/>
              <w:lang w:val="en-GB"/>
            </w:rPr>
            <m:t xml:space="preserve">= </m:t>
          </w:ins>
        </m:r>
        <m:f>
          <m:fPr>
            <m:ctrlPr>
              <w:ins w:id="452" w:author="Aaron Naidoo-Bagwell" w:date="2022-07-18T11:12:00Z">
                <w:rPr>
                  <w:rFonts w:ascii="Cambria Math" w:eastAsia="Calibri" w:hAnsi="Cambria Math" w:cs="Times New Roman"/>
                  <w:i/>
                  <w:sz w:val="20"/>
                  <w:szCs w:val="20"/>
                  <w:lang w:val="en-GB"/>
                </w:rPr>
              </w:ins>
            </m:ctrlPr>
          </m:fPr>
          <m:num>
            <m:sSubSup>
              <m:sSubSupPr>
                <m:ctrlPr>
                  <w:ins w:id="453" w:author="Aaron Naidoo-Bagwell" w:date="2022-07-18T11:12:00Z">
                    <w:rPr>
                      <w:rFonts w:ascii="Cambria Math" w:eastAsia="Calibri" w:hAnsi="Cambria Math" w:cs="Times New Roman"/>
                      <w:i/>
                      <w:sz w:val="20"/>
                      <w:szCs w:val="20"/>
                      <w:lang w:val="en-GB"/>
                    </w:rPr>
                  </w:ins>
                </m:ctrlPr>
              </m:sSubSupPr>
              <m:e>
                <m:r>
                  <w:ins w:id="454" w:author="Aaron Naidoo-Bagwell" w:date="2022-07-18T11:12:00Z">
                    <w:rPr>
                      <w:rFonts w:ascii="Cambria Math" w:eastAsia="Calibri" w:hAnsi="Cambria Math" w:cs="Times New Roman"/>
                      <w:sz w:val="20"/>
                      <w:szCs w:val="20"/>
                      <w:lang w:val="en-GB"/>
                    </w:rPr>
                    <m:t>V</m:t>
                  </w:ins>
                </m:r>
              </m:e>
              <m:sub>
                <m:sSub>
                  <m:sSubPr>
                    <m:ctrlPr>
                      <w:ins w:id="455" w:author="Aaron Naidoo-Bagwell" w:date="2022-07-18T11:12:00Z">
                        <w:rPr>
                          <w:rFonts w:ascii="Cambria Math" w:eastAsia="Calibri" w:hAnsi="Cambria Math" w:cs="Times New Roman"/>
                          <w:i/>
                          <w:sz w:val="20"/>
                          <w:szCs w:val="20"/>
                          <w:lang w:val="en-GB"/>
                        </w:rPr>
                      </w:ins>
                    </m:ctrlPr>
                  </m:sSubPr>
                  <m:e>
                    <m:r>
                      <w:ins w:id="456" w:author="Aaron Naidoo-Bagwell" w:date="2022-07-18T11:12:00Z">
                        <w:rPr>
                          <w:rFonts w:ascii="Cambria Math" w:eastAsia="Calibri" w:hAnsi="Cambria Math" w:cs="Times New Roman"/>
                          <w:sz w:val="20"/>
                          <w:szCs w:val="20"/>
                          <w:lang w:val="en-GB"/>
                        </w:rPr>
                        <m:t>j,i</m:t>
                      </w:ins>
                    </m:r>
                  </m:e>
                  <m:sub>
                    <m:r>
                      <w:ins w:id="457" w:author="Aaron Naidoo-Bagwell" w:date="2022-07-18T11:12:00Z">
                        <w:rPr>
                          <w:rFonts w:ascii="Cambria Math" w:eastAsia="Calibri" w:hAnsi="Cambria Math" w:cs="Times New Roman"/>
                          <w:sz w:val="20"/>
                          <w:szCs w:val="20"/>
                          <w:lang w:val="en-GB"/>
                        </w:rPr>
                        <m:t>r</m:t>
                      </w:ins>
                    </m:r>
                  </m:sub>
                </m:sSub>
              </m:sub>
              <m:sup>
                <m:r>
                  <w:ins w:id="458" w:author="Aaron Naidoo-Bagwell" w:date="2022-07-18T11:12:00Z">
                    <w:rPr>
                      <w:rFonts w:ascii="Cambria Math" w:eastAsia="Calibri" w:hAnsi="Cambria Math" w:cs="Times New Roman"/>
                      <w:sz w:val="20"/>
                      <w:szCs w:val="20"/>
                      <w:lang w:val="en-GB"/>
                    </w:rPr>
                    <m:t>max</m:t>
                  </w:ins>
                </m:r>
              </m:sup>
            </m:sSubSup>
            <m:sSub>
              <m:sSubPr>
                <m:ctrlPr>
                  <w:ins w:id="459" w:author="Aaron Naidoo-Bagwell" w:date="2022-07-18T11:12:00Z">
                    <w:rPr>
                      <w:rFonts w:ascii="Cambria Math" w:eastAsia="Calibri" w:hAnsi="Cambria Math" w:cs="Times New Roman"/>
                      <w:i/>
                      <w:sz w:val="20"/>
                      <w:szCs w:val="20"/>
                      <w:lang w:val="en-GB"/>
                    </w:rPr>
                  </w:ins>
                </m:ctrlPr>
              </m:sSubPr>
              <m:e>
                <m:r>
                  <w:ins w:id="460" w:author="Aaron Naidoo-Bagwell" w:date="2022-07-18T11:12:00Z">
                    <w:rPr>
                      <w:rFonts w:ascii="Cambria Math" w:eastAsia="Calibri" w:hAnsi="Cambria Math" w:cs="Times New Roman"/>
                      <w:sz w:val="20"/>
                      <w:szCs w:val="20"/>
                      <w:lang w:val="en-GB"/>
                    </w:rPr>
                    <m:t>α</m:t>
                  </w:ins>
                </m:r>
              </m:e>
              <m:sub>
                <m:sSub>
                  <m:sSubPr>
                    <m:ctrlPr>
                      <w:ins w:id="461" w:author="Aaron Naidoo-Bagwell" w:date="2022-07-18T11:12:00Z">
                        <w:rPr>
                          <w:rFonts w:ascii="Cambria Math" w:eastAsia="Calibri" w:hAnsi="Cambria Math" w:cs="Times New Roman"/>
                          <w:i/>
                          <w:sz w:val="20"/>
                          <w:szCs w:val="20"/>
                          <w:lang w:val="en-GB"/>
                        </w:rPr>
                      </w:ins>
                    </m:ctrlPr>
                  </m:sSubPr>
                  <m:e>
                    <m:r>
                      <w:ins w:id="462" w:author="Aaron Naidoo-Bagwell" w:date="2022-07-18T11:12:00Z">
                        <w:rPr>
                          <w:rFonts w:ascii="Cambria Math" w:eastAsia="Calibri" w:hAnsi="Cambria Math" w:cs="Times New Roman"/>
                          <w:sz w:val="20"/>
                          <w:szCs w:val="20"/>
                          <w:lang w:val="en-GB"/>
                        </w:rPr>
                        <m:t>j,i</m:t>
                      </w:ins>
                    </m:r>
                  </m:e>
                  <m:sub>
                    <m:r>
                      <w:ins w:id="463" w:author="Aaron Naidoo-Bagwell" w:date="2022-07-18T11:12:00Z">
                        <w:rPr>
                          <w:rFonts w:ascii="Cambria Math" w:eastAsia="Calibri" w:hAnsi="Cambria Math" w:cs="Times New Roman"/>
                          <w:sz w:val="20"/>
                          <w:szCs w:val="20"/>
                          <w:lang w:val="en-GB"/>
                        </w:rPr>
                        <m:t>r</m:t>
                      </w:ins>
                    </m:r>
                  </m:sub>
                </m:sSub>
              </m:sub>
            </m:sSub>
            <m:r>
              <w:ins w:id="464" w:author="Aaron Naidoo-Bagwell" w:date="2022-07-18T11:12:00Z">
                <w:rPr>
                  <w:rFonts w:ascii="Cambria Math" w:eastAsia="Calibri" w:hAnsi="Cambria Math" w:cs="Times New Roman"/>
                  <w:sz w:val="20"/>
                  <w:szCs w:val="20"/>
                  <w:lang w:val="en-GB"/>
                </w:rPr>
                <m:t>[</m:t>
              </w:ins>
            </m:r>
            <m:sSub>
              <m:sSubPr>
                <m:ctrlPr>
                  <w:ins w:id="465" w:author="Aaron Naidoo-Bagwell" w:date="2022-07-18T11:12:00Z">
                    <w:rPr>
                      <w:rFonts w:ascii="Cambria Math" w:eastAsia="Calibri" w:hAnsi="Cambria Math" w:cs="Times New Roman"/>
                      <w:i/>
                      <w:sz w:val="20"/>
                      <w:szCs w:val="20"/>
                      <w:lang w:val="en-GB"/>
                    </w:rPr>
                  </w:ins>
                </m:ctrlPr>
              </m:sSubPr>
              <m:e>
                <m:r>
                  <w:ins w:id="466" w:author="Aaron Naidoo-Bagwell" w:date="2022-07-18T11:12:00Z">
                    <w:rPr>
                      <w:rFonts w:ascii="Cambria Math" w:eastAsia="Calibri" w:hAnsi="Cambria Math" w:cs="Times New Roman"/>
                      <w:sz w:val="20"/>
                      <w:szCs w:val="20"/>
                      <w:lang w:val="en-GB"/>
                    </w:rPr>
                    <m:t>R</m:t>
                  </w:ins>
                </m:r>
              </m:e>
              <m:sub>
                <m:sSub>
                  <m:sSubPr>
                    <m:ctrlPr>
                      <w:ins w:id="467" w:author="Aaron Naidoo-Bagwell" w:date="2022-07-18T11:12:00Z">
                        <w:rPr>
                          <w:rFonts w:ascii="Cambria Math" w:eastAsia="Calibri" w:hAnsi="Cambria Math" w:cs="Times New Roman"/>
                          <w:i/>
                          <w:sz w:val="20"/>
                          <w:szCs w:val="20"/>
                          <w:lang w:val="en-GB"/>
                        </w:rPr>
                      </w:ins>
                    </m:ctrlPr>
                  </m:sSubPr>
                  <m:e>
                    <m:r>
                      <w:ins w:id="468" w:author="Aaron Naidoo-Bagwell" w:date="2022-07-18T11:12:00Z">
                        <w:rPr>
                          <w:rFonts w:ascii="Cambria Math" w:eastAsia="Calibri" w:hAnsi="Cambria Math" w:cs="Times New Roman"/>
                          <w:sz w:val="20"/>
                          <w:szCs w:val="20"/>
                          <w:lang w:val="en-GB"/>
                        </w:rPr>
                        <m:t>i</m:t>
                      </w:ins>
                    </m:r>
                  </m:e>
                  <m:sub>
                    <m:r>
                      <w:ins w:id="469" w:author="Aaron Naidoo-Bagwell" w:date="2022-07-18T11:12:00Z">
                        <w:rPr>
                          <w:rFonts w:ascii="Cambria Math" w:eastAsia="Calibri" w:hAnsi="Cambria Math" w:cs="Times New Roman"/>
                          <w:sz w:val="20"/>
                          <w:szCs w:val="20"/>
                          <w:lang w:val="en-GB"/>
                        </w:rPr>
                        <m:t>r</m:t>
                      </w:ins>
                    </m:r>
                  </m:sub>
                </m:sSub>
              </m:sub>
            </m:sSub>
            <m:r>
              <w:ins w:id="470" w:author="Aaron Naidoo-Bagwell" w:date="2022-07-18T11:12:00Z">
                <w:rPr>
                  <w:rFonts w:ascii="Cambria Math" w:eastAsia="Calibri" w:hAnsi="Cambria Math" w:cs="Times New Roman"/>
                  <w:sz w:val="20"/>
                  <w:szCs w:val="20"/>
                  <w:lang w:val="en-GB"/>
                </w:rPr>
                <m:t>]</m:t>
              </w:ins>
            </m:r>
          </m:num>
          <m:den>
            <m:sSubSup>
              <m:sSubSupPr>
                <m:ctrlPr>
                  <w:ins w:id="471" w:author="Aaron Naidoo-Bagwell" w:date="2022-07-18T11:12:00Z">
                    <w:rPr>
                      <w:rFonts w:ascii="Cambria Math" w:eastAsia="Calibri" w:hAnsi="Cambria Math" w:cs="Times New Roman"/>
                      <w:i/>
                      <w:sz w:val="20"/>
                      <w:szCs w:val="20"/>
                      <w:lang w:val="en-GB"/>
                    </w:rPr>
                  </w:ins>
                </m:ctrlPr>
              </m:sSubSupPr>
              <m:e>
                <m:r>
                  <w:ins w:id="472" w:author="Aaron Naidoo-Bagwell" w:date="2022-07-18T11:12:00Z">
                    <w:rPr>
                      <w:rFonts w:ascii="Cambria Math" w:eastAsia="Calibri" w:hAnsi="Cambria Math" w:cs="Times New Roman"/>
                      <w:sz w:val="20"/>
                      <w:szCs w:val="20"/>
                      <w:lang w:val="en-GB"/>
                    </w:rPr>
                    <m:t>V</m:t>
                  </w:ins>
                </m:r>
              </m:e>
              <m:sub>
                <m:sSub>
                  <m:sSubPr>
                    <m:ctrlPr>
                      <w:ins w:id="473" w:author="Aaron Naidoo-Bagwell" w:date="2022-07-18T11:12:00Z">
                        <w:rPr>
                          <w:rFonts w:ascii="Cambria Math" w:eastAsia="Calibri" w:hAnsi="Cambria Math" w:cs="Times New Roman"/>
                          <w:i/>
                          <w:sz w:val="20"/>
                          <w:szCs w:val="20"/>
                          <w:lang w:val="en-GB"/>
                        </w:rPr>
                      </w:ins>
                    </m:ctrlPr>
                  </m:sSubPr>
                  <m:e>
                    <m:r>
                      <w:ins w:id="474" w:author="Aaron Naidoo-Bagwell" w:date="2022-07-18T11:12:00Z">
                        <w:rPr>
                          <w:rFonts w:ascii="Cambria Math" w:eastAsia="Calibri" w:hAnsi="Cambria Math" w:cs="Times New Roman"/>
                          <w:sz w:val="20"/>
                          <w:szCs w:val="20"/>
                          <w:lang w:val="en-GB"/>
                        </w:rPr>
                        <m:t>j,i</m:t>
                      </w:ins>
                    </m:r>
                  </m:e>
                  <m:sub>
                    <m:r>
                      <w:ins w:id="475" w:author="Aaron Naidoo-Bagwell" w:date="2022-07-18T11:12:00Z">
                        <w:rPr>
                          <w:rFonts w:ascii="Cambria Math" w:eastAsia="Calibri" w:hAnsi="Cambria Math" w:cs="Times New Roman"/>
                          <w:sz w:val="20"/>
                          <w:szCs w:val="20"/>
                          <w:lang w:val="en-GB"/>
                        </w:rPr>
                        <m:t>r</m:t>
                      </w:ins>
                    </m:r>
                  </m:sub>
                </m:sSub>
              </m:sub>
              <m:sup>
                <m:r>
                  <w:ins w:id="476" w:author="Aaron Naidoo-Bagwell" w:date="2022-07-18T11:12:00Z">
                    <w:rPr>
                      <w:rFonts w:ascii="Cambria Math" w:eastAsia="Calibri" w:hAnsi="Cambria Math" w:cs="Times New Roman"/>
                      <w:sz w:val="20"/>
                      <w:szCs w:val="20"/>
                      <w:lang w:val="en-GB"/>
                    </w:rPr>
                    <m:t>max</m:t>
                  </w:ins>
                </m:r>
              </m:sup>
            </m:sSubSup>
            <m:r>
              <w:ins w:id="477" w:author="Aaron Naidoo-Bagwell" w:date="2022-07-18T11:12:00Z">
                <w:rPr>
                  <w:rFonts w:ascii="Cambria Math" w:eastAsia="Calibri" w:hAnsi="Cambria Math" w:cs="Times New Roman"/>
                  <w:sz w:val="20"/>
                  <w:szCs w:val="20"/>
                  <w:lang w:val="en-GB"/>
                </w:rPr>
                <m:t>+</m:t>
              </w:ins>
            </m:r>
            <m:sSub>
              <m:sSubPr>
                <m:ctrlPr>
                  <w:ins w:id="478" w:author="Aaron Naidoo-Bagwell" w:date="2022-07-18T11:12:00Z">
                    <w:rPr>
                      <w:rFonts w:ascii="Cambria Math" w:eastAsia="Calibri" w:hAnsi="Cambria Math" w:cs="Times New Roman"/>
                      <w:i/>
                      <w:sz w:val="20"/>
                      <w:szCs w:val="20"/>
                      <w:lang w:val="en-GB"/>
                    </w:rPr>
                  </w:ins>
                </m:ctrlPr>
              </m:sSubPr>
              <m:e>
                <m:r>
                  <w:ins w:id="479" w:author="Aaron Naidoo-Bagwell" w:date="2022-07-18T11:12:00Z">
                    <w:rPr>
                      <w:rFonts w:ascii="Cambria Math" w:eastAsia="Calibri" w:hAnsi="Cambria Math" w:cs="Times New Roman"/>
                      <w:sz w:val="20"/>
                      <w:szCs w:val="20"/>
                      <w:lang w:val="en-GB"/>
                    </w:rPr>
                    <m:t>α</m:t>
                  </w:ins>
                </m:r>
              </m:e>
              <m:sub>
                <m:sSub>
                  <m:sSubPr>
                    <m:ctrlPr>
                      <w:ins w:id="480" w:author="Aaron Naidoo-Bagwell" w:date="2022-07-18T11:12:00Z">
                        <w:rPr>
                          <w:rFonts w:ascii="Cambria Math" w:eastAsia="Calibri" w:hAnsi="Cambria Math" w:cs="Times New Roman"/>
                          <w:i/>
                          <w:sz w:val="20"/>
                          <w:szCs w:val="20"/>
                          <w:lang w:val="en-GB"/>
                        </w:rPr>
                      </w:ins>
                    </m:ctrlPr>
                  </m:sSubPr>
                  <m:e>
                    <m:r>
                      <w:ins w:id="481" w:author="Aaron Naidoo-Bagwell" w:date="2022-07-18T11:12:00Z">
                        <w:rPr>
                          <w:rFonts w:ascii="Cambria Math" w:eastAsia="Calibri" w:hAnsi="Cambria Math" w:cs="Times New Roman"/>
                          <w:sz w:val="20"/>
                          <w:szCs w:val="20"/>
                          <w:lang w:val="en-GB"/>
                        </w:rPr>
                        <m:t>j,i</m:t>
                      </w:ins>
                    </m:r>
                  </m:e>
                  <m:sub>
                    <m:r>
                      <w:ins w:id="482" w:author="Aaron Naidoo-Bagwell" w:date="2022-07-18T11:12:00Z">
                        <w:rPr>
                          <w:rFonts w:ascii="Cambria Math" w:eastAsia="Calibri" w:hAnsi="Cambria Math" w:cs="Times New Roman"/>
                          <w:sz w:val="20"/>
                          <w:szCs w:val="20"/>
                          <w:lang w:val="en-GB"/>
                        </w:rPr>
                        <m:t>r</m:t>
                      </w:ins>
                    </m:r>
                  </m:sub>
                </m:sSub>
              </m:sub>
            </m:sSub>
            <m:r>
              <w:ins w:id="483" w:author="Aaron Naidoo-Bagwell" w:date="2022-07-18T11:12:00Z">
                <w:rPr>
                  <w:rFonts w:ascii="Cambria Math" w:eastAsia="Calibri" w:hAnsi="Cambria Math" w:cs="Times New Roman"/>
                  <w:sz w:val="20"/>
                  <w:szCs w:val="20"/>
                  <w:lang w:val="en-GB"/>
                </w:rPr>
                <m:t>[</m:t>
              </w:ins>
            </m:r>
            <m:sSub>
              <m:sSubPr>
                <m:ctrlPr>
                  <w:ins w:id="484" w:author="Aaron Naidoo-Bagwell" w:date="2022-07-18T11:12:00Z">
                    <w:rPr>
                      <w:rFonts w:ascii="Cambria Math" w:eastAsia="Calibri" w:hAnsi="Cambria Math" w:cs="Times New Roman"/>
                      <w:i/>
                      <w:sz w:val="20"/>
                      <w:szCs w:val="20"/>
                      <w:lang w:val="en-GB"/>
                    </w:rPr>
                  </w:ins>
                </m:ctrlPr>
              </m:sSubPr>
              <m:e>
                <m:r>
                  <w:ins w:id="485" w:author="Aaron Naidoo-Bagwell" w:date="2022-07-18T11:12:00Z">
                    <w:rPr>
                      <w:rFonts w:ascii="Cambria Math" w:eastAsia="Calibri" w:hAnsi="Cambria Math" w:cs="Times New Roman"/>
                      <w:sz w:val="20"/>
                      <w:szCs w:val="20"/>
                      <w:lang w:val="en-GB"/>
                    </w:rPr>
                    <m:t>R</m:t>
                  </w:ins>
                </m:r>
              </m:e>
              <m:sub>
                <m:sSub>
                  <m:sSubPr>
                    <m:ctrlPr>
                      <w:ins w:id="486" w:author="Aaron Naidoo-Bagwell" w:date="2022-07-18T11:12:00Z">
                        <w:rPr>
                          <w:rFonts w:ascii="Cambria Math" w:eastAsia="Calibri" w:hAnsi="Cambria Math" w:cs="Times New Roman"/>
                          <w:i/>
                          <w:sz w:val="20"/>
                          <w:szCs w:val="20"/>
                          <w:lang w:val="en-GB"/>
                        </w:rPr>
                      </w:ins>
                    </m:ctrlPr>
                  </m:sSubPr>
                  <m:e>
                    <m:r>
                      <w:ins w:id="487" w:author="Aaron Naidoo-Bagwell" w:date="2022-07-18T11:12:00Z">
                        <w:rPr>
                          <w:rFonts w:ascii="Cambria Math" w:eastAsia="Calibri" w:hAnsi="Cambria Math" w:cs="Times New Roman"/>
                          <w:sz w:val="20"/>
                          <w:szCs w:val="20"/>
                          <w:lang w:val="en-GB"/>
                        </w:rPr>
                        <m:t>i</m:t>
                      </w:ins>
                    </m:r>
                  </m:e>
                  <m:sub>
                    <m:r>
                      <w:ins w:id="488" w:author="Aaron Naidoo-Bagwell" w:date="2022-07-18T11:12:00Z">
                        <w:rPr>
                          <w:rFonts w:ascii="Cambria Math" w:eastAsia="Calibri" w:hAnsi="Cambria Math" w:cs="Times New Roman"/>
                          <w:sz w:val="20"/>
                          <w:szCs w:val="20"/>
                          <w:lang w:val="en-GB"/>
                        </w:rPr>
                        <m:t>r</m:t>
                      </w:ins>
                    </m:r>
                  </m:sub>
                </m:sSub>
              </m:sub>
            </m:sSub>
            <m:r>
              <w:ins w:id="489" w:author="Aaron Naidoo-Bagwell" w:date="2022-07-18T11:12:00Z">
                <w:rPr>
                  <w:rFonts w:ascii="Cambria Math" w:eastAsia="Calibri" w:hAnsi="Cambria Math" w:cs="Times New Roman"/>
                  <w:sz w:val="20"/>
                  <w:szCs w:val="20"/>
                  <w:lang w:val="en-GB"/>
                </w:rPr>
                <m:t>]</m:t>
              </w:ins>
            </m:r>
          </m:den>
        </m:f>
        <m:sSubSup>
          <m:sSubSupPr>
            <m:ctrlPr>
              <w:ins w:id="490" w:author="Aaron Naidoo-Bagwell" w:date="2022-07-18T11:12:00Z">
                <w:rPr>
                  <w:rFonts w:ascii="Cambria Math" w:eastAsia="Calibri" w:hAnsi="Cambria Math" w:cs="Times New Roman"/>
                  <w:i/>
                  <w:sz w:val="20"/>
                  <w:szCs w:val="20"/>
                  <w:lang w:val="en-GB"/>
                </w:rPr>
              </w:ins>
            </m:ctrlPr>
          </m:sSubSupPr>
          <m:e>
            <m:r>
              <w:ins w:id="491" w:author="Aaron Naidoo-Bagwell" w:date="2022-07-18T11:12:00Z">
                <w:rPr>
                  <w:rFonts w:ascii="Cambria Math" w:eastAsia="Calibri" w:hAnsi="Cambria Math" w:cs="Times New Roman"/>
                  <w:sz w:val="20"/>
                  <w:szCs w:val="20"/>
                  <w:lang w:val="en-GB"/>
                </w:rPr>
                <m:t>Q</m:t>
              </w:ins>
            </m:r>
          </m:e>
          <m:sub>
            <m:sSub>
              <m:sSubPr>
                <m:ctrlPr>
                  <w:ins w:id="492" w:author="Aaron Naidoo-Bagwell" w:date="2022-07-18T11:12:00Z">
                    <w:rPr>
                      <w:rFonts w:ascii="Cambria Math" w:eastAsia="Calibri" w:hAnsi="Cambria Math" w:cs="Times New Roman"/>
                      <w:i/>
                      <w:sz w:val="20"/>
                      <w:szCs w:val="20"/>
                      <w:lang w:val="en-GB"/>
                    </w:rPr>
                  </w:ins>
                </m:ctrlPr>
              </m:sSubPr>
              <m:e>
                <m:r>
                  <w:ins w:id="493" w:author="Aaron Naidoo-Bagwell" w:date="2022-07-18T11:12:00Z">
                    <w:rPr>
                      <w:rFonts w:ascii="Cambria Math" w:eastAsia="Calibri" w:hAnsi="Cambria Math" w:cs="Times New Roman"/>
                      <w:sz w:val="20"/>
                      <w:szCs w:val="20"/>
                      <w:lang w:val="en-GB"/>
                    </w:rPr>
                    <m:t>j,i</m:t>
                  </w:ins>
                </m:r>
              </m:e>
              <m:sub>
                <m:r>
                  <w:ins w:id="494" w:author="Aaron Naidoo-Bagwell" w:date="2022-07-18T11:12:00Z">
                    <w:rPr>
                      <w:rFonts w:ascii="Cambria Math" w:eastAsia="Calibri" w:hAnsi="Cambria Math" w:cs="Times New Roman"/>
                      <w:sz w:val="20"/>
                      <w:szCs w:val="20"/>
                      <w:lang w:val="en-GB"/>
                    </w:rPr>
                    <m:t>b</m:t>
                  </w:ins>
                </m:r>
              </m:sub>
            </m:sSub>
          </m:sub>
          <m:sup>
            <m:r>
              <w:ins w:id="495" w:author="Aaron Naidoo-Bagwell" w:date="2022-07-18T11:12:00Z">
                <w:rPr>
                  <w:rFonts w:ascii="Cambria Math" w:eastAsia="Calibri" w:hAnsi="Cambria Math" w:cs="Times New Roman"/>
                  <w:sz w:val="20"/>
                  <w:szCs w:val="20"/>
                  <w:lang w:val="en-GB"/>
                </w:rPr>
                <m:t>stat</m:t>
              </w:ins>
            </m:r>
          </m:sup>
        </m:sSubSup>
        <m:r>
          <w:ins w:id="496" w:author="Aaron Naidoo-Bagwell" w:date="2022-07-18T11:12:00Z">
            <w:rPr>
              <w:rFonts w:ascii="Cambria Math" w:eastAsia="Calibri" w:hAnsi="Cambria Math" w:cs="Times New Roman"/>
              <w:sz w:val="20"/>
              <w:szCs w:val="20"/>
              <w:lang w:val="en-GB"/>
            </w:rPr>
            <m:t xml:space="preserve"> ∙ </m:t>
          </w:ins>
        </m:r>
        <m:sSup>
          <m:sSupPr>
            <m:ctrlPr>
              <w:ins w:id="497" w:author="Aaron Naidoo-Bagwell" w:date="2022-07-18T11:12:00Z">
                <w:rPr>
                  <w:rFonts w:ascii="Cambria Math" w:eastAsia="Calibri" w:hAnsi="Cambria Math" w:cs="Times New Roman"/>
                  <w:i/>
                  <w:sz w:val="20"/>
                  <w:szCs w:val="20"/>
                  <w:lang w:val="en-GB"/>
                </w:rPr>
              </w:ins>
            </m:ctrlPr>
          </m:sSupPr>
          <m:e>
            <m:r>
              <w:ins w:id="498" w:author="Aaron Naidoo-Bagwell" w:date="2022-07-18T11:12:00Z">
                <w:rPr>
                  <w:rFonts w:ascii="Cambria Math" w:eastAsia="Calibri" w:hAnsi="Cambria Math" w:cs="Times New Roman"/>
                  <w:sz w:val="20"/>
                  <w:szCs w:val="20"/>
                  <w:lang w:val="en-GB"/>
                </w:rPr>
                <m:t>γ</m:t>
              </w:ins>
            </m:r>
          </m:e>
          <m:sup>
            <m:r>
              <w:ins w:id="499" w:author="Aaron Naidoo-Bagwell" w:date="2022-07-18T11:12:00Z">
                <w:rPr>
                  <w:rFonts w:ascii="Cambria Math" w:eastAsia="Calibri" w:hAnsi="Cambria Math" w:cs="Times New Roman"/>
                  <w:sz w:val="20"/>
                  <w:szCs w:val="20"/>
                  <w:lang w:val="en-GB"/>
                </w:rPr>
                <m:t>T</m:t>
              </w:ins>
            </m:r>
          </m:sup>
        </m:sSup>
      </m:oMath>
      <w:ins w:id="500" w:author="Aaron Naidoo-Bagwell" w:date="2022-07-18T11:12:00Z">
        <w:r w:rsidR="00FB606D" w:rsidRPr="004E3512">
          <w:rPr>
            <w:rFonts w:ascii="Times New Roman" w:eastAsia="DengXian" w:hAnsi="Times New Roman" w:cs="Times New Roman"/>
            <w:sz w:val="20"/>
            <w:szCs w:val="20"/>
            <w:lang w:val="en-GB"/>
          </w:rPr>
          <w:t xml:space="preserve">                                                                                                                           (</w:t>
        </w:r>
      </w:ins>
      <w:r w:rsidR="00BF4896">
        <w:rPr>
          <w:rFonts w:ascii="Times New Roman" w:eastAsia="DengXian" w:hAnsi="Times New Roman" w:cs="Times New Roman"/>
          <w:sz w:val="20"/>
          <w:szCs w:val="20"/>
          <w:lang w:val="en-GB"/>
        </w:rPr>
        <w:t>2</w:t>
      </w:r>
      <w:ins w:id="501" w:author="Aaron Naidoo-Bagwell" w:date="2022-07-18T11:12:00Z">
        <w:r w:rsidR="00FB606D" w:rsidRPr="004E3512">
          <w:rPr>
            <w:rFonts w:ascii="Times New Roman" w:eastAsia="DengXian" w:hAnsi="Times New Roman" w:cs="Times New Roman"/>
            <w:sz w:val="20"/>
            <w:szCs w:val="20"/>
            <w:lang w:val="en-GB"/>
          </w:rPr>
          <w:t>)</w:t>
        </w:r>
      </w:ins>
    </w:p>
    <w:p w14:paraId="2388658E" w14:textId="77777777" w:rsidR="00FB606D" w:rsidRPr="004E3512" w:rsidDel="00195810" w:rsidRDefault="00FB606D" w:rsidP="00FB606D">
      <w:pPr>
        <w:spacing w:line="360" w:lineRule="auto"/>
        <w:rPr>
          <w:ins w:id="502" w:author="Aaron Naidoo-Bagwell" w:date="2022-07-18T11:12:00Z"/>
          <w:del w:id="503" w:author="Aaron Naidoo-Bagwell" w:date="2022-07-07T11:35:00Z"/>
          <w:rFonts w:ascii="Times New Roman" w:eastAsia="Calibri" w:hAnsi="Times New Roman" w:cs="Times New Roman"/>
          <w:sz w:val="20"/>
          <w:szCs w:val="20"/>
          <w:lang w:val="en-GB"/>
        </w:rPr>
      </w:pPr>
      <w:ins w:id="504" w:author="Aaron Naidoo-Bagwell" w:date="2022-07-18T11:12:00Z">
        <w:r w:rsidRPr="004E3512">
          <w:rPr>
            <w:rFonts w:ascii="Times New Roman" w:eastAsia="DengXian" w:hAnsi="Times New Roman" w:cs="Times New Roman"/>
            <w:sz w:val="20"/>
            <w:szCs w:val="20"/>
            <w:lang w:val="en-GB"/>
          </w:rPr>
          <w:t xml:space="preserve">This equation modifies the Michaelis-Menten-type response by including nutrient affinity rather than the half saturation constant. </w:t>
        </w:r>
      </w:ins>
    </w:p>
    <w:p w14:paraId="42ACC95C" w14:textId="77777777" w:rsidR="00FB606D" w:rsidRPr="004E3512" w:rsidRDefault="00FB606D" w:rsidP="00FB606D">
      <w:pPr>
        <w:spacing w:line="360" w:lineRule="auto"/>
        <w:rPr>
          <w:ins w:id="505" w:author="Aaron Naidoo-Bagwell" w:date="2022-07-18T11:12:00Z"/>
          <w:rFonts w:ascii="Times New Roman" w:eastAsia="Calibri" w:hAnsi="Times New Roman" w:cs="Times New Roman"/>
          <w:sz w:val="20"/>
          <w:szCs w:val="20"/>
          <w:lang w:val="en-GB"/>
        </w:rPr>
      </w:pPr>
    </w:p>
    <w:p w14:paraId="79B5A0EA" w14:textId="27F47214" w:rsidR="00FB606D" w:rsidRPr="004E3512" w:rsidRDefault="00FB606D">
      <w:pPr>
        <w:rPr>
          <w:ins w:id="506" w:author="Aaron Naidoo-Bagwell" w:date="2022-07-18T11:12:00Z"/>
          <w:rFonts w:ascii="Times New Roman" w:hAnsi="Times New Roman" w:cs="Times New Roman"/>
          <w:b/>
          <w:bCs/>
          <w:lang w:val="en-GB"/>
          <w:rPrChange w:id="507" w:author="Aaron Naidoo-Bagwell" w:date="2022-07-18T12:12:00Z">
            <w:rPr>
              <w:ins w:id="508" w:author="Aaron Naidoo-Bagwell" w:date="2022-07-18T11:12:00Z"/>
              <w:rFonts w:ascii="Times New Roman" w:eastAsia="DengXian Light" w:hAnsi="Times New Roman" w:cs="Times New Roman"/>
              <w:b/>
              <w:iCs/>
              <w:sz w:val="20"/>
              <w:szCs w:val="20"/>
              <w:lang w:val="en-GB"/>
            </w:rPr>
          </w:rPrChange>
        </w:rPr>
        <w:pPrChange w:id="509" w:author="Aaron Naidoo-Bagwell" w:date="2022-07-18T12:11:00Z">
          <w:pPr>
            <w:keepNext/>
            <w:keepLines/>
            <w:spacing w:before="40" w:after="0"/>
            <w:outlineLvl w:val="3"/>
          </w:pPr>
        </w:pPrChange>
      </w:pPr>
      <w:ins w:id="510" w:author="Aaron Naidoo-Bagwell" w:date="2022-07-18T11:12:00Z">
        <w:r w:rsidRPr="004E3512">
          <w:rPr>
            <w:rFonts w:ascii="Times New Roman" w:hAnsi="Times New Roman" w:cs="Times New Roman"/>
            <w:b/>
            <w:bCs/>
            <w:lang w:val="en-GB"/>
            <w:rPrChange w:id="511" w:author="Aaron Naidoo-Bagwell" w:date="2022-07-18T12:12:00Z">
              <w:rPr>
                <w:rFonts w:ascii="Times New Roman" w:eastAsia="DengXian Light" w:hAnsi="Times New Roman" w:cs="Times New Roman"/>
                <w:b/>
                <w:iCs/>
                <w:sz w:val="20"/>
                <w:szCs w:val="20"/>
                <w:lang w:val="en-GB"/>
              </w:rPr>
            </w:rPrChange>
          </w:rPr>
          <w:t>Plankton “quota” saturation</w:t>
        </w:r>
      </w:ins>
    </w:p>
    <w:p w14:paraId="47EB30AF" w14:textId="77777777" w:rsidR="00FB606D" w:rsidRPr="004E3512" w:rsidRDefault="00FB606D" w:rsidP="00FB606D">
      <w:pPr>
        <w:rPr>
          <w:ins w:id="512" w:author="Aaron Naidoo-Bagwell" w:date="2022-07-18T11:12:00Z"/>
          <w:rFonts w:ascii="Times New Roman" w:eastAsia="Calibri" w:hAnsi="Times New Roman" w:cs="Times New Roman"/>
          <w:sz w:val="20"/>
          <w:szCs w:val="20"/>
          <w:lang w:val="en-GB"/>
        </w:rPr>
      </w:pPr>
    </w:p>
    <w:p w14:paraId="24B79732" w14:textId="08D1C908" w:rsidR="00FB606D" w:rsidRPr="004E3512" w:rsidRDefault="00FB606D" w:rsidP="00FB606D">
      <w:pPr>
        <w:spacing w:line="360" w:lineRule="auto"/>
        <w:rPr>
          <w:ins w:id="513" w:author="Aaron Naidoo-Bagwell" w:date="2022-07-18T11:12:00Z"/>
          <w:rFonts w:ascii="Times New Roman" w:eastAsia="Calibri" w:hAnsi="Times New Roman" w:cs="Times New Roman"/>
          <w:sz w:val="20"/>
          <w:szCs w:val="20"/>
          <w:lang w:val="en-GB"/>
        </w:rPr>
      </w:pPr>
      <w:ins w:id="514" w:author="Aaron Naidoo-Bagwell" w:date="2022-07-18T11:12:00Z">
        <w:r w:rsidRPr="004E3512">
          <w:rPr>
            <w:rFonts w:ascii="Times New Roman" w:eastAsia="Calibri" w:hAnsi="Times New Roman" w:cs="Times New Roman"/>
            <w:sz w:val="20"/>
            <w:szCs w:val="20"/>
            <w:lang w:val="en-GB"/>
          </w:rPr>
          <w:t xml:space="preserve">Saturation of nutrient biomass relative to carbon is prevented by setting the uptake capacity to zero when the cellular nutrient quota, </w:t>
        </w:r>
        <w:r w:rsidRPr="004E3512">
          <w:rPr>
            <w:rFonts w:ascii="Times New Roman" w:eastAsia="Calibri" w:hAnsi="Times New Roman" w:cs="Times New Roman"/>
            <w:i/>
            <w:iCs/>
            <w:sz w:val="20"/>
            <w:szCs w:val="20"/>
            <w:lang w:val="en-GB"/>
          </w:rPr>
          <w:t>Q</w:t>
        </w:r>
        <w:r w:rsidRPr="004E3512">
          <w:rPr>
            <w:rFonts w:ascii="Times New Roman" w:eastAsia="Calibri" w:hAnsi="Times New Roman" w:cs="Times New Roman"/>
            <w:sz w:val="20"/>
            <w:szCs w:val="20"/>
            <w:lang w:val="en-GB"/>
          </w:rPr>
          <w:t xml:space="preserve">, is satisfied </w:t>
        </w:r>
        <w:r w:rsidRPr="004E3512">
          <w:rPr>
            <w:rFonts w:ascii="Times New Roman" w:eastAsia="Calibri" w:hAnsi="Times New Roman" w:cs="Times New Roman"/>
            <w:sz w:val="20"/>
            <w:szCs w:val="20"/>
            <w:lang w:val="en-GB"/>
          </w:rPr>
          <w:fldChar w:fldCharType="begin"/>
        </w:r>
        <w:r w:rsidRPr="004E3512">
          <w:rPr>
            <w:rFonts w:ascii="Times New Roman" w:eastAsia="Calibri" w:hAnsi="Times New Roman" w:cs="Times New Roman"/>
            <w:sz w:val="20"/>
            <w:szCs w:val="20"/>
            <w:lang w:val="en-GB"/>
          </w:rPr>
          <w:instrText xml:space="preserve"> ADDIN EN.CITE &lt;EndNote&gt;&lt;Cite&gt;&lt;Author&gt;Ward&lt;/Author&gt;&lt;Year&gt;2012&lt;/Year&gt;&lt;RecNum&gt;66&lt;/RecNum&gt;&lt;DisplayText&gt;(Ward et al., 2012)&lt;/DisplayText&gt;&lt;record&gt;&lt;rec-number&gt;66&lt;/rec-number&gt;&lt;foreign-keys&gt;&lt;key app="EN" db-id="atww9d2x32w0ssew0aevt2vu990a5z5dv9ws" timestamp="1637746456"&gt;66&lt;/key&gt;&lt;/foreign-keys&gt;&lt;ref-type name="Journal Article"&gt;17&lt;/ref-type&gt;&lt;contributors&gt;&lt;authors&gt;&lt;author&gt;Ward, B. A.&lt;/author&gt;&lt;author&gt;Dutkiewicz, S.&lt;/author&gt;&lt;author&gt;Jahn, O.&lt;/author&gt;&lt;author&gt;Follows, M. J.&lt;/author&gt;&lt;/authors&gt;&lt;/contributors&gt;&lt;titles&gt;&lt;title&gt;A size-structured food-web model for the global ocean&lt;/title&gt;&lt;secondary-title&gt;Limnology and Oceanography&lt;/secondary-title&gt;&lt;/titles&gt;&lt;periodical&gt;&lt;full-title&gt;Limnology and Oceanography&lt;/full-title&gt;&lt;/periodical&gt;&lt;pages&gt;1877-1891&lt;/pages&gt;&lt;volume&gt;57&lt;/volume&gt;&lt;number&gt;6&lt;/number&gt;&lt;dates&gt;&lt;year&gt;2012&lt;/year&gt;&lt;/dates&gt;&lt;publisher&gt;Wiley&lt;/publisher&gt;&lt;isbn&gt;0024-3590&lt;/isbn&gt;&lt;urls&gt;&lt;related-urls&gt;&lt;url&gt;https://dx.doi.org/10.4319/lo.2012.57.6.1877&lt;/url&gt;&lt;/related-urls&gt;&lt;/urls&gt;&lt;electronic-resource-num&gt;10.4319/lo.2012.57.6.1877&lt;/electronic-resource-num&gt;&lt;/record&gt;&lt;/Cite&gt;&lt;/EndNote&gt;</w:instrText>
        </w:r>
        <w:r w:rsidRPr="004E3512">
          <w:rPr>
            <w:rFonts w:ascii="Times New Roman" w:eastAsia="Calibri" w:hAnsi="Times New Roman" w:cs="Times New Roman"/>
            <w:sz w:val="20"/>
            <w:szCs w:val="20"/>
            <w:lang w:val="en-GB"/>
          </w:rPr>
          <w:fldChar w:fldCharType="separate"/>
        </w:r>
        <w:r w:rsidRPr="004E3512">
          <w:rPr>
            <w:rFonts w:ascii="Times New Roman" w:eastAsia="Calibri" w:hAnsi="Times New Roman" w:cs="Times New Roman"/>
            <w:noProof/>
            <w:sz w:val="20"/>
            <w:szCs w:val="20"/>
            <w:lang w:val="en-GB"/>
          </w:rPr>
          <w:t>(</w:t>
        </w:r>
        <w:r w:rsidRPr="004E3512">
          <w:rPr>
            <w:rFonts w:ascii="Times New Roman" w:eastAsia="Calibri" w:hAnsi="Times New Roman" w:cs="Times New Roman"/>
            <w:color w:val="0563C1"/>
            <w:sz w:val="20"/>
            <w:szCs w:val="20"/>
            <w:u w:val="single"/>
            <w:lang w:val="en-GB"/>
          </w:rPr>
          <w:t>Ward et al., 2012</w:t>
        </w:r>
        <w:r w:rsidRPr="004E3512">
          <w:rPr>
            <w:rFonts w:ascii="Times New Roman" w:eastAsia="Calibri" w:hAnsi="Times New Roman" w:cs="Times New Roman"/>
            <w:noProof/>
            <w:sz w:val="20"/>
            <w:szCs w:val="20"/>
            <w:lang w:val="en-GB"/>
          </w:rPr>
          <w:t>)</w:t>
        </w:r>
        <w:r w:rsidRPr="004E3512">
          <w:rPr>
            <w:rFonts w:ascii="Times New Roman" w:eastAsia="Calibri" w:hAnsi="Times New Roman" w:cs="Times New Roman"/>
            <w:sz w:val="20"/>
            <w:szCs w:val="20"/>
            <w:lang w:val="en-GB"/>
          </w:rPr>
          <w:fldChar w:fldCharType="end"/>
        </w:r>
        <w:r w:rsidRPr="004E3512">
          <w:rPr>
            <w:rFonts w:ascii="Times New Roman" w:eastAsia="Calibri" w:hAnsi="Times New Roman" w:cs="Times New Roman"/>
            <w:sz w:val="20"/>
            <w:szCs w:val="20"/>
            <w:lang w:val="en-GB"/>
          </w:rPr>
          <w:t xml:space="preserve">. This quota is determined by the ratio of nutrients assimilated to carbon biomass. </w:t>
        </w:r>
      </w:ins>
    </w:p>
    <w:p w14:paraId="3230290A" w14:textId="0EA33D86" w:rsidR="00FB606D" w:rsidRPr="004E3512" w:rsidRDefault="00000000" w:rsidP="00FB606D">
      <w:pPr>
        <w:spacing w:line="360" w:lineRule="auto"/>
        <w:rPr>
          <w:ins w:id="515" w:author="Aaron Naidoo-Bagwell" w:date="2022-07-18T11:12:00Z"/>
          <w:rFonts w:ascii="Times New Roman" w:eastAsia="DengXian" w:hAnsi="Times New Roman" w:cs="Times New Roman"/>
          <w:sz w:val="20"/>
          <w:szCs w:val="20"/>
          <w:lang w:val="en-GB"/>
        </w:rPr>
      </w:pPr>
      <m:oMath>
        <m:sSubSup>
          <m:sSubSupPr>
            <m:ctrlPr>
              <w:ins w:id="516" w:author="Aaron Naidoo-Bagwell" w:date="2022-07-18T11:12:00Z">
                <w:rPr>
                  <w:rFonts w:ascii="Cambria Math" w:eastAsia="Calibri" w:hAnsi="Cambria Math" w:cs="Times New Roman"/>
                  <w:i/>
                  <w:sz w:val="20"/>
                  <w:szCs w:val="20"/>
                  <w:lang w:val="en-GB"/>
                </w:rPr>
              </w:ins>
            </m:ctrlPr>
          </m:sSubSupPr>
          <m:e>
            <m:r>
              <w:ins w:id="517" w:author="Aaron Naidoo-Bagwell" w:date="2022-07-18T11:12:00Z">
                <w:rPr>
                  <w:rFonts w:ascii="Cambria Math" w:eastAsia="Calibri" w:hAnsi="Cambria Math" w:cs="Times New Roman"/>
                  <w:sz w:val="20"/>
                  <w:szCs w:val="20"/>
                  <w:lang w:val="en-GB"/>
                </w:rPr>
                <m:t>Q</m:t>
              </w:ins>
            </m:r>
          </m:e>
          <m:sub>
            <m:r>
              <w:ins w:id="518" w:author="Aaron Naidoo-Bagwell" w:date="2022-07-18T11:12:00Z">
                <w:rPr>
                  <w:rFonts w:ascii="Cambria Math" w:eastAsia="Calibri" w:hAnsi="Cambria Math" w:cs="Times New Roman"/>
                  <w:sz w:val="20"/>
                  <w:szCs w:val="20"/>
                  <w:lang w:val="en-GB"/>
                </w:rPr>
                <m:t xml:space="preserve">j, </m:t>
              </w:ins>
            </m:r>
            <m:sSub>
              <m:sSubPr>
                <m:ctrlPr>
                  <w:ins w:id="519" w:author="Aaron Naidoo-Bagwell" w:date="2022-07-18T11:12:00Z">
                    <w:rPr>
                      <w:rFonts w:ascii="Cambria Math" w:eastAsia="Calibri" w:hAnsi="Cambria Math" w:cs="Times New Roman"/>
                      <w:i/>
                      <w:sz w:val="20"/>
                      <w:szCs w:val="20"/>
                      <w:lang w:val="en-GB"/>
                    </w:rPr>
                  </w:ins>
                </m:ctrlPr>
              </m:sSubPr>
              <m:e>
                <m:r>
                  <w:ins w:id="520" w:author="Aaron Naidoo-Bagwell" w:date="2022-07-18T11:12:00Z">
                    <w:rPr>
                      <w:rFonts w:ascii="Cambria Math" w:eastAsia="Calibri" w:hAnsi="Cambria Math" w:cs="Times New Roman"/>
                      <w:sz w:val="20"/>
                      <w:szCs w:val="20"/>
                      <w:lang w:val="en-GB"/>
                    </w:rPr>
                    <m:t>i</m:t>
                  </w:ins>
                </m:r>
              </m:e>
              <m:sub>
                <m:r>
                  <w:ins w:id="521" w:author="Aaron Naidoo-Bagwell" w:date="2022-07-18T11:12:00Z">
                    <w:rPr>
                      <w:rFonts w:ascii="Cambria Math" w:eastAsia="Calibri" w:hAnsi="Cambria Math" w:cs="Times New Roman"/>
                      <w:sz w:val="20"/>
                      <w:szCs w:val="20"/>
                      <w:lang w:val="en-GB"/>
                    </w:rPr>
                    <m:t>b</m:t>
                  </w:ins>
                </m:r>
              </m:sub>
            </m:sSub>
          </m:sub>
          <m:sup>
            <m:r>
              <w:ins w:id="522" w:author="Aaron Naidoo-Bagwell" w:date="2022-07-18T11:12:00Z">
                <w:rPr>
                  <w:rFonts w:ascii="Cambria Math" w:eastAsia="Calibri" w:hAnsi="Cambria Math" w:cs="Times New Roman"/>
                  <w:sz w:val="20"/>
                  <w:szCs w:val="20"/>
                  <w:lang w:val="en-GB"/>
                </w:rPr>
                <m:t>stat</m:t>
              </w:ins>
            </m:r>
          </m:sup>
        </m:sSubSup>
        <m:r>
          <w:ins w:id="523" w:author="Aaron Naidoo-Bagwell" w:date="2022-07-18T11:12:00Z">
            <w:rPr>
              <w:rFonts w:ascii="Cambria Math" w:eastAsia="Calibri" w:hAnsi="Cambria Math" w:cs="Times New Roman"/>
              <w:sz w:val="20"/>
              <w:szCs w:val="20"/>
              <w:lang w:val="en-GB"/>
            </w:rPr>
            <m:t>=(</m:t>
          </w:ins>
        </m:r>
        <m:sSup>
          <m:sSupPr>
            <m:ctrlPr>
              <w:ins w:id="524" w:author="Aaron Naidoo-Bagwell" w:date="2022-07-18T11:12:00Z">
                <w:rPr>
                  <w:rFonts w:ascii="Cambria Math" w:eastAsia="Calibri" w:hAnsi="Cambria Math" w:cs="Times New Roman"/>
                  <w:i/>
                  <w:sz w:val="20"/>
                  <w:szCs w:val="20"/>
                  <w:lang w:val="en-GB"/>
                </w:rPr>
              </w:ins>
            </m:ctrlPr>
          </m:sSupPr>
          <m:e>
            <m:f>
              <m:fPr>
                <m:ctrlPr>
                  <w:ins w:id="525" w:author="Aaron Naidoo-Bagwell" w:date="2022-07-18T11:12:00Z">
                    <w:rPr>
                      <w:rFonts w:ascii="Cambria Math" w:eastAsia="Calibri" w:hAnsi="Cambria Math" w:cs="Times New Roman"/>
                      <w:i/>
                      <w:sz w:val="20"/>
                      <w:szCs w:val="20"/>
                      <w:lang w:val="en-GB"/>
                    </w:rPr>
                  </w:ins>
                </m:ctrlPr>
              </m:fPr>
              <m:num>
                <m:sSubSup>
                  <m:sSubSupPr>
                    <m:ctrlPr>
                      <w:ins w:id="526" w:author="Aaron Naidoo-Bagwell" w:date="2022-07-18T11:12:00Z">
                        <w:rPr>
                          <w:rFonts w:ascii="Cambria Math" w:eastAsia="Calibri" w:hAnsi="Cambria Math" w:cs="Times New Roman"/>
                          <w:i/>
                          <w:sz w:val="20"/>
                          <w:szCs w:val="20"/>
                          <w:lang w:val="en-GB"/>
                        </w:rPr>
                      </w:ins>
                    </m:ctrlPr>
                  </m:sSubSupPr>
                  <m:e>
                    <m:r>
                      <w:ins w:id="527" w:author="Aaron Naidoo-Bagwell" w:date="2022-07-18T11:12:00Z">
                        <w:rPr>
                          <w:rFonts w:ascii="Cambria Math" w:eastAsia="Calibri" w:hAnsi="Cambria Math" w:cs="Times New Roman"/>
                          <w:sz w:val="20"/>
                          <w:szCs w:val="20"/>
                          <w:lang w:val="en-GB"/>
                        </w:rPr>
                        <m:t>Q</m:t>
                      </w:ins>
                    </m:r>
                  </m:e>
                  <m:sub>
                    <m:r>
                      <w:ins w:id="528" w:author="Aaron Naidoo-Bagwell" w:date="2022-07-18T11:12:00Z">
                        <w:rPr>
                          <w:rFonts w:ascii="Cambria Math" w:eastAsia="Calibri" w:hAnsi="Cambria Math" w:cs="Times New Roman"/>
                          <w:sz w:val="20"/>
                          <w:szCs w:val="20"/>
                          <w:lang w:val="en-GB"/>
                        </w:rPr>
                        <m:t xml:space="preserve">j,  </m:t>
                      </w:ins>
                    </m:r>
                    <m:sSub>
                      <m:sSubPr>
                        <m:ctrlPr>
                          <w:ins w:id="529" w:author="Aaron Naidoo-Bagwell" w:date="2022-07-18T11:12:00Z">
                            <w:rPr>
                              <w:rFonts w:ascii="Cambria Math" w:eastAsia="Calibri" w:hAnsi="Cambria Math" w:cs="Times New Roman"/>
                              <w:i/>
                              <w:sz w:val="20"/>
                              <w:szCs w:val="20"/>
                              <w:lang w:val="en-GB"/>
                            </w:rPr>
                          </w:ins>
                        </m:ctrlPr>
                      </m:sSubPr>
                      <m:e>
                        <m:r>
                          <w:ins w:id="530" w:author="Aaron Naidoo-Bagwell" w:date="2022-07-18T11:12:00Z">
                            <w:rPr>
                              <w:rFonts w:ascii="Cambria Math" w:eastAsia="Calibri" w:hAnsi="Cambria Math" w:cs="Times New Roman"/>
                              <w:sz w:val="20"/>
                              <w:szCs w:val="20"/>
                              <w:lang w:val="en-GB"/>
                            </w:rPr>
                            <m:t>i</m:t>
                          </w:ins>
                        </m:r>
                      </m:e>
                      <m:sub>
                        <m:r>
                          <w:ins w:id="531" w:author="Aaron Naidoo-Bagwell" w:date="2022-07-18T11:12:00Z">
                            <w:rPr>
                              <w:rFonts w:ascii="Cambria Math" w:eastAsia="Calibri" w:hAnsi="Cambria Math" w:cs="Times New Roman"/>
                              <w:sz w:val="20"/>
                              <w:szCs w:val="20"/>
                              <w:lang w:val="en-GB"/>
                            </w:rPr>
                            <m:t>b</m:t>
                          </w:ins>
                        </m:r>
                      </m:sub>
                    </m:sSub>
                  </m:sub>
                  <m:sup>
                    <m:r>
                      <w:ins w:id="532" w:author="Aaron Naidoo-Bagwell" w:date="2022-07-18T11:12:00Z">
                        <w:rPr>
                          <w:rFonts w:ascii="Cambria Math" w:eastAsia="Calibri" w:hAnsi="Cambria Math" w:cs="Times New Roman"/>
                          <w:sz w:val="20"/>
                          <w:szCs w:val="20"/>
                          <w:lang w:val="en-GB"/>
                        </w:rPr>
                        <m:t>max</m:t>
                      </w:ins>
                    </m:r>
                  </m:sup>
                </m:sSubSup>
                <m:r>
                  <w:ins w:id="533" w:author="Aaron Naidoo-Bagwell" w:date="2022-07-18T11:12:00Z">
                    <w:rPr>
                      <w:rFonts w:ascii="Cambria Math" w:eastAsia="Calibri" w:hAnsi="Cambria Math" w:cs="Times New Roman"/>
                      <w:sz w:val="20"/>
                      <w:szCs w:val="20"/>
                      <w:lang w:val="en-GB"/>
                    </w:rPr>
                    <m:t xml:space="preserve">- </m:t>
                  </w:ins>
                </m:r>
                <m:sSub>
                  <m:sSubPr>
                    <m:ctrlPr>
                      <w:ins w:id="534" w:author="Aaron Naidoo-Bagwell" w:date="2022-07-18T11:12:00Z">
                        <w:rPr>
                          <w:rFonts w:ascii="Cambria Math" w:eastAsia="Calibri" w:hAnsi="Cambria Math" w:cs="Times New Roman"/>
                          <w:i/>
                          <w:sz w:val="20"/>
                          <w:szCs w:val="20"/>
                          <w:lang w:val="en-GB"/>
                        </w:rPr>
                      </w:ins>
                    </m:ctrlPr>
                  </m:sSubPr>
                  <m:e>
                    <m:r>
                      <w:ins w:id="535" w:author="Aaron Naidoo-Bagwell" w:date="2022-07-18T11:12:00Z">
                        <w:rPr>
                          <w:rFonts w:ascii="Cambria Math" w:eastAsia="Calibri" w:hAnsi="Cambria Math" w:cs="Times New Roman"/>
                          <w:sz w:val="20"/>
                          <w:szCs w:val="20"/>
                          <w:lang w:val="en-GB"/>
                        </w:rPr>
                        <m:t>Q</m:t>
                      </w:ins>
                    </m:r>
                  </m:e>
                  <m:sub>
                    <m:r>
                      <w:ins w:id="536" w:author="Aaron Naidoo-Bagwell" w:date="2022-07-18T11:12:00Z">
                        <w:rPr>
                          <w:rFonts w:ascii="Cambria Math" w:eastAsia="Calibri" w:hAnsi="Cambria Math" w:cs="Times New Roman"/>
                          <w:sz w:val="20"/>
                          <w:szCs w:val="20"/>
                          <w:lang w:val="en-GB"/>
                        </w:rPr>
                        <m:t>j,</m:t>
                      </w:ins>
                    </m:r>
                    <m:sSub>
                      <m:sSubPr>
                        <m:ctrlPr>
                          <w:ins w:id="537" w:author="Aaron Naidoo-Bagwell" w:date="2022-07-18T11:12:00Z">
                            <w:rPr>
                              <w:rFonts w:ascii="Cambria Math" w:eastAsia="Calibri" w:hAnsi="Cambria Math" w:cs="Times New Roman"/>
                              <w:i/>
                              <w:sz w:val="20"/>
                              <w:szCs w:val="20"/>
                              <w:lang w:val="en-GB"/>
                            </w:rPr>
                          </w:ins>
                        </m:ctrlPr>
                      </m:sSubPr>
                      <m:e>
                        <m:r>
                          <w:ins w:id="538" w:author="Aaron Naidoo-Bagwell" w:date="2022-07-18T11:12:00Z">
                            <w:rPr>
                              <w:rFonts w:ascii="Cambria Math" w:eastAsia="Calibri" w:hAnsi="Cambria Math" w:cs="Times New Roman"/>
                              <w:sz w:val="20"/>
                              <w:szCs w:val="20"/>
                              <w:lang w:val="en-GB"/>
                            </w:rPr>
                            <m:t>i</m:t>
                          </w:ins>
                        </m:r>
                      </m:e>
                      <m:sub>
                        <m:r>
                          <w:ins w:id="539" w:author="Aaron Naidoo-Bagwell" w:date="2022-07-18T11:12:00Z">
                            <w:rPr>
                              <w:rFonts w:ascii="Cambria Math" w:eastAsia="Calibri" w:hAnsi="Cambria Math" w:cs="Times New Roman"/>
                              <w:sz w:val="20"/>
                              <w:szCs w:val="20"/>
                              <w:lang w:val="en-GB"/>
                            </w:rPr>
                            <m:t>b</m:t>
                          </w:ins>
                        </m:r>
                      </m:sub>
                    </m:sSub>
                  </m:sub>
                </m:sSub>
              </m:num>
              <m:den>
                <m:sSubSup>
                  <m:sSubSupPr>
                    <m:ctrlPr>
                      <w:ins w:id="540" w:author="Aaron Naidoo-Bagwell" w:date="2022-07-18T11:12:00Z">
                        <w:rPr>
                          <w:rFonts w:ascii="Cambria Math" w:eastAsia="Calibri" w:hAnsi="Cambria Math" w:cs="Times New Roman"/>
                          <w:i/>
                          <w:sz w:val="20"/>
                          <w:szCs w:val="20"/>
                          <w:lang w:val="en-GB"/>
                        </w:rPr>
                      </w:ins>
                    </m:ctrlPr>
                  </m:sSubSupPr>
                  <m:e>
                    <m:r>
                      <w:ins w:id="541" w:author="Aaron Naidoo-Bagwell" w:date="2022-07-18T11:12:00Z">
                        <w:rPr>
                          <w:rFonts w:ascii="Cambria Math" w:eastAsia="Calibri" w:hAnsi="Cambria Math" w:cs="Times New Roman"/>
                          <w:sz w:val="20"/>
                          <w:szCs w:val="20"/>
                          <w:lang w:val="en-GB"/>
                        </w:rPr>
                        <m:t>Q</m:t>
                      </w:ins>
                    </m:r>
                  </m:e>
                  <m:sub>
                    <m:r>
                      <w:ins w:id="542" w:author="Aaron Naidoo-Bagwell" w:date="2022-07-18T11:12:00Z">
                        <w:rPr>
                          <w:rFonts w:ascii="Cambria Math" w:eastAsia="Calibri" w:hAnsi="Cambria Math" w:cs="Times New Roman"/>
                          <w:sz w:val="20"/>
                          <w:szCs w:val="20"/>
                          <w:lang w:val="en-GB"/>
                        </w:rPr>
                        <m:t xml:space="preserve">j,  </m:t>
                      </w:ins>
                    </m:r>
                    <m:sSub>
                      <m:sSubPr>
                        <m:ctrlPr>
                          <w:ins w:id="543" w:author="Aaron Naidoo-Bagwell" w:date="2022-07-18T11:12:00Z">
                            <w:rPr>
                              <w:rFonts w:ascii="Cambria Math" w:eastAsia="Calibri" w:hAnsi="Cambria Math" w:cs="Times New Roman"/>
                              <w:i/>
                              <w:sz w:val="20"/>
                              <w:szCs w:val="20"/>
                              <w:lang w:val="en-GB"/>
                            </w:rPr>
                          </w:ins>
                        </m:ctrlPr>
                      </m:sSubPr>
                      <m:e>
                        <m:r>
                          <w:ins w:id="544" w:author="Aaron Naidoo-Bagwell" w:date="2022-07-18T11:12:00Z">
                            <w:rPr>
                              <w:rFonts w:ascii="Cambria Math" w:eastAsia="Calibri" w:hAnsi="Cambria Math" w:cs="Times New Roman"/>
                              <w:sz w:val="20"/>
                              <w:szCs w:val="20"/>
                              <w:lang w:val="en-GB"/>
                            </w:rPr>
                            <m:t>i</m:t>
                          </w:ins>
                        </m:r>
                      </m:e>
                      <m:sub>
                        <m:r>
                          <w:ins w:id="545" w:author="Aaron Naidoo-Bagwell" w:date="2022-07-18T11:12:00Z">
                            <w:rPr>
                              <w:rFonts w:ascii="Cambria Math" w:eastAsia="Calibri" w:hAnsi="Cambria Math" w:cs="Times New Roman"/>
                              <w:sz w:val="20"/>
                              <w:szCs w:val="20"/>
                              <w:lang w:val="en-GB"/>
                            </w:rPr>
                            <m:t>b</m:t>
                          </w:ins>
                        </m:r>
                      </m:sub>
                    </m:sSub>
                  </m:sub>
                  <m:sup>
                    <m:r>
                      <w:ins w:id="546" w:author="Aaron Naidoo-Bagwell" w:date="2022-07-18T11:12:00Z">
                        <w:rPr>
                          <w:rFonts w:ascii="Cambria Math" w:eastAsia="Calibri" w:hAnsi="Cambria Math" w:cs="Times New Roman"/>
                          <w:sz w:val="20"/>
                          <w:szCs w:val="20"/>
                          <w:lang w:val="en-GB"/>
                        </w:rPr>
                        <m:t>max</m:t>
                      </w:ins>
                    </m:r>
                  </m:sup>
                </m:sSubSup>
                <m:r>
                  <w:ins w:id="547" w:author="Aaron Naidoo-Bagwell" w:date="2022-07-18T11:12:00Z">
                    <w:rPr>
                      <w:rFonts w:ascii="Cambria Math" w:eastAsia="Calibri" w:hAnsi="Cambria Math" w:cs="Times New Roman"/>
                      <w:sz w:val="20"/>
                      <w:szCs w:val="20"/>
                      <w:lang w:val="en-GB"/>
                    </w:rPr>
                    <m:t xml:space="preserve">- </m:t>
                  </w:ins>
                </m:r>
                <m:sSubSup>
                  <m:sSubSupPr>
                    <m:ctrlPr>
                      <w:ins w:id="548" w:author="Aaron Naidoo-Bagwell" w:date="2022-07-18T11:12:00Z">
                        <w:rPr>
                          <w:rFonts w:ascii="Cambria Math" w:eastAsia="Calibri" w:hAnsi="Cambria Math" w:cs="Times New Roman"/>
                          <w:i/>
                          <w:sz w:val="20"/>
                          <w:szCs w:val="20"/>
                          <w:lang w:val="en-GB"/>
                        </w:rPr>
                      </w:ins>
                    </m:ctrlPr>
                  </m:sSubSupPr>
                  <m:e>
                    <m:r>
                      <w:ins w:id="549" w:author="Aaron Naidoo-Bagwell" w:date="2022-07-18T11:12:00Z">
                        <w:rPr>
                          <w:rFonts w:ascii="Cambria Math" w:eastAsia="Calibri" w:hAnsi="Cambria Math" w:cs="Times New Roman"/>
                          <w:sz w:val="20"/>
                          <w:szCs w:val="20"/>
                          <w:lang w:val="en-GB"/>
                        </w:rPr>
                        <m:t>Q</m:t>
                      </w:ins>
                    </m:r>
                  </m:e>
                  <m:sub>
                    <m:sSub>
                      <m:sSubPr>
                        <m:ctrlPr>
                          <w:ins w:id="550" w:author="Aaron Naidoo-Bagwell" w:date="2022-07-18T11:12:00Z">
                            <w:rPr>
                              <w:rFonts w:ascii="Cambria Math" w:eastAsia="Calibri" w:hAnsi="Cambria Math" w:cs="Times New Roman"/>
                              <w:i/>
                              <w:sz w:val="20"/>
                              <w:szCs w:val="20"/>
                              <w:lang w:val="en-GB"/>
                            </w:rPr>
                          </w:ins>
                        </m:ctrlPr>
                      </m:sSubPr>
                      <m:e>
                        <m:r>
                          <w:ins w:id="551" w:author="Aaron Naidoo-Bagwell" w:date="2022-07-18T11:12:00Z">
                            <w:rPr>
                              <w:rFonts w:ascii="Cambria Math" w:eastAsia="Calibri" w:hAnsi="Cambria Math" w:cs="Times New Roman"/>
                              <w:sz w:val="20"/>
                              <w:szCs w:val="20"/>
                              <w:lang w:val="en-GB"/>
                            </w:rPr>
                            <m:t>j,i</m:t>
                          </w:ins>
                        </m:r>
                      </m:e>
                      <m:sub>
                        <m:r>
                          <w:ins w:id="552" w:author="Aaron Naidoo-Bagwell" w:date="2022-07-18T11:12:00Z">
                            <w:rPr>
                              <w:rFonts w:ascii="Cambria Math" w:eastAsia="Calibri" w:hAnsi="Cambria Math" w:cs="Times New Roman"/>
                              <w:sz w:val="20"/>
                              <w:szCs w:val="20"/>
                              <w:lang w:val="en-GB"/>
                            </w:rPr>
                            <m:t>b</m:t>
                          </w:ins>
                        </m:r>
                      </m:sub>
                    </m:sSub>
                  </m:sub>
                  <m:sup>
                    <m:r>
                      <w:ins w:id="553" w:author="Aaron Naidoo-Bagwell" w:date="2022-07-18T11:12:00Z">
                        <w:rPr>
                          <w:rFonts w:ascii="Cambria Math" w:eastAsia="Calibri" w:hAnsi="Cambria Math" w:cs="Times New Roman"/>
                          <w:sz w:val="20"/>
                          <w:szCs w:val="20"/>
                          <w:lang w:val="en-GB"/>
                        </w:rPr>
                        <m:t>min</m:t>
                      </w:ins>
                    </m:r>
                  </m:sup>
                </m:sSubSup>
              </m:den>
            </m:f>
            <m:r>
              <w:ins w:id="554" w:author="Aaron Naidoo-Bagwell" w:date="2022-07-18T11:12:00Z">
                <w:rPr>
                  <w:rFonts w:ascii="Cambria Math" w:eastAsia="Calibri" w:hAnsi="Cambria Math" w:cs="Times New Roman"/>
                  <w:sz w:val="20"/>
                  <w:szCs w:val="20"/>
                  <w:lang w:val="en-GB"/>
                </w:rPr>
                <m:t>)</m:t>
              </w:ins>
            </m:r>
          </m:e>
          <m:sup>
            <m:r>
              <w:ins w:id="555" w:author="Aaron Naidoo-Bagwell" w:date="2022-07-18T11:12:00Z">
                <w:rPr>
                  <w:rFonts w:ascii="Cambria Math" w:eastAsia="Calibri" w:hAnsi="Cambria Math" w:cs="Times New Roman"/>
                  <w:sz w:val="20"/>
                  <w:szCs w:val="20"/>
                  <w:lang w:val="en-GB"/>
                </w:rPr>
                <m:t>h</m:t>
              </w:ins>
            </m:r>
          </m:sup>
        </m:sSup>
      </m:oMath>
      <w:ins w:id="556" w:author="Aaron Naidoo-Bagwell" w:date="2022-07-18T11:12:00Z">
        <w:r w:rsidR="00FB606D" w:rsidRPr="004E3512">
          <w:rPr>
            <w:rFonts w:ascii="Times New Roman" w:eastAsia="DengXian" w:hAnsi="Times New Roman" w:cs="Times New Roman"/>
            <w:sz w:val="20"/>
            <w:szCs w:val="20"/>
            <w:lang w:val="en-GB"/>
          </w:rPr>
          <w:t xml:space="preserve">                                                                                                                                           (</w:t>
        </w:r>
      </w:ins>
      <w:r w:rsidR="00BF4896">
        <w:rPr>
          <w:rFonts w:ascii="Times New Roman" w:eastAsia="DengXian" w:hAnsi="Times New Roman" w:cs="Times New Roman"/>
          <w:sz w:val="20"/>
          <w:szCs w:val="20"/>
          <w:lang w:val="en-GB"/>
        </w:rPr>
        <w:t>3</w:t>
      </w:r>
      <w:ins w:id="557" w:author="Aaron Naidoo-Bagwell" w:date="2022-07-18T11:12:00Z">
        <w:r w:rsidR="00FB606D" w:rsidRPr="004E3512">
          <w:rPr>
            <w:rFonts w:ascii="Times New Roman" w:eastAsia="DengXian" w:hAnsi="Times New Roman" w:cs="Times New Roman"/>
            <w:sz w:val="20"/>
            <w:szCs w:val="20"/>
            <w:lang w:val="en-GB"/>
          </w:rPr>
          <w:t>)</w:t>
        </w:r>
      </w:ins>
    </w:p>
    <w:p w14:paraId="7CA3303B" w14:textId="42A49494" w:rsidR="00FB606D" w:rsidRPr="004E3512" w:rsidRDefault="00FB606D" w:rsidP="00FB606D">
      <w:pPr>
        <w:spacing w:line="360" w:lineRule="auto"/>
        <w:rPr>
          <w:ins w:id="558" w:author="Aaron Naidoo-Bagwell" w:date="2022-07-18T11:12:00Z"/>
          <w:rFonts w:ascii="Times New Roman" w:eastAsia="Calibri" w:hAnsi="Times New Roman" w:cs="Times New Roman"/>
          <w:sz w:val="20"/>
          <w:szCs w:val="20"/>
          <w:lang w:val="en-GB"/>
        </w:rPr>
      </w:pPr>
      <w:ins w:id="559" w:author="Aaron Naidoo-Bagwell" w:date="2022-07-18T11:12:00Z">
        <w:r w:rsidRPr="004E3512">
          <w:rPr>
            <w:rFonts w:ascii="Times New Roman" w:eastAsia="DengXian" w:hAnsi="Times New Roman" w:cs="Times New Roman"/>
            <w:sz w:val="20"/>
            <w:szCs w:val="20"/>
            <w:lang w:val="en-GB"/>
          </w:rPr>
          <w:t xml:space="preserve">The general uptake regulation term, </w:t>
        </w:r>
        <w:r w:rsidRPr="004E3512">
          <w:rPr>
            <w:rFonts w:ascii="Times New Roman" w:eastAsia="DengXian" w:hAnsi="Times New Roman" w:cs="Times New Roman"/>
            <w:i/>
            <w:iCs/>
            <w:sz w:val="20"/>
            <w:szCs w:val="20"/>
            <w:lang w:val="en-GB"/>
          </w:rPr>
          <w:t>i</w:t>
        </w:r>
        <w:r w:rsidRPr="004E3512">
          <w:rPr>
            <w:rFonts w:ascii="Times New Roman" w:eastAsia="DengXian" w:hAnsi="Times New Roman" w:cs="Times New Roman"/>
            <w:i/>
            <w:iCs/>
            <w:sz w:val="20"/>
            <w:szCs w:val="20"/>
            <w:vertAlign w:val="subscript"/>
            <w:lang w:val="en-GB"/>
          </w:rPr>
          <w:t>b</w:t>
        </w:r>
        <w:r w:rsidRPr="004E3512">
          <w:rPr>
            <w:rFonts w:ascii="Times New Roman" w:eastAsia="DengXian" w:hAnsi="Times New Roman" w:cs="Times New Roman"/>
            <w:sz w:val="20"/>
            <w:szCs w:val="20"/>
            <w:lang w:val="en-GB"/>
          </w:rPr>
          <w:t xml:space="preserve">, for a given element </w:t>
        </w:r>
        <w:r w:rsidRPr="004E3512">
          <w:rPr>
            <w:rFonts w:ascii="Times New Roman" w:eastAsia="DengXian" w:hAnsi="Times New Roman" w:cs="Times New Roman"/>
            <w:i/>
            <w:iCs/>
            <w:sz w:val="20"/>
            <w:szCs w:val="20"/>
            <w:lang w:val="en-GB"/>
          </w:rPr>
          <w:t>j</w:t>
        </w:r>
        <w:r w:rsidRPr="004E3512">
          <w:rPr>
            <w:rFonts w:ascii="Times New Roman" w:eastAsia="DengXian" w:hAnsi="Times New Roman" w:cs="Times New Roman"/>
            <w:sz w:val="20"/>
            <w:szCs w:val="20"/>
            <w:lang w:val="en-GB"/>
          </w:rPr>
          <w:t xml:space="preserve"> is a linear function of the nutrient status, which is altered by the shape parameter</w:t>
        </w:r>
        <w:r w:rsidRPr="004E3512">
          <w:rPr>
            <w:rFonts w:ascii="Times New Roman" w:eastAsia="DengXian" w:hAnsi="Times New Roman" w:cs="Times New Roman"/>
            <w:i/>
            <w:iCs/>
            <w:sz w:val="20"/>
            <w:szCs w:val="20"/>
            <w:lang w:val="en-GB"/>
          </w:rPr>
          <w:t xml:space="preserve"> h</w:t>
        </w:r>
        <w:r w:rsidRPr="004E3512">
          <w:rPr>
            <w:rFonts w:ascii="Times New Roman" w:eastAsia="DengXian" w:hAnsi="Times New Roman" w:cs="Times New Roman"/>
            <w:sz w:val="20"/>
            <w:szCs w:val="20"/>
            <w:lang w:val="en-GB"/>
          </w:rPr>
          <w:t xml:space="preserve"> = 0.1 </w:t>
        </w:r>
        <w:r w:rsidRPr="004E3512">
          <w:rPr>
            <w:rFonts w:ascii="Times New Roman" w:eastAsia="DengXian" w:hAnsi="Times New Roman" w:cs="Times New Roman"/>
            <w:sz w:val="20"/>
            <w:szCs w:val="20"/>
            <w:lang w:val="en-GB"/>
          </w:rPr>
          <w:fldChar w:fldCharType="begin"/>
        </w:r>
        <w:r w:rsidRPr="004E3512">
          <w:rPr>
            <w:rFonts w:ascii="Times New Roman" w:eastAsia="DengXian" w:hAnsi="Times New Roman" w:cs="Times New Roman"/>
            <w:sz w:val="20"/>
            <w:szCs w:val="20"/>
            <w:lang w:val="en-GB"/>
          </w:rPr>
          <w:instrText xml:space="preserve"> ADDIN EN.CITE &lt;EndNote&gt;&lt;Cite&gt;&lt;Author&gt;Geider&lt;/Author&gt;&lt;Year&gt;1998&lt;/Year&gt;&lt;RecNum&gt;67&lt;/RecNum&gt;&lt;DisplayText&gt;(Geider et al., 1998)&lt;/DisplayText&gt;&lt;record&gt;&lt;rec-number&gt;67&lt;/rec-number&gt;&lt;foreign-keys&gt;&lt;key app="EN" db-id="atww9d2x32w0ssew0aevt2vu990a5z5dv9ws" timestamp="1637747473"&gt;67&lt;/key&gt;&lt;/foreign-keys&gt;&lt;ref-type name="Journal Article"&gt;17&lt;/ref-type&gt;&lt;contributors&gt;&lt;authors&gt;&lt;author&gt;Geider, Richard J.&lt;/author&gt;&lt;author&gt;Maclntyre, Hugh L.&lt;/author&gt;&lt;author&gt;Kana, Todd M.&lt;/author&gt;&lt;/authors&gt;&lt;/contributors&gt;&lt;titles&gt;&lt;title&gt;A dynamic regulatory model of phytoplanktonic acclimation to light, nutrients, and temperature&lt;/title&gt;&lt;secondary-title&gt;Limnology and Oceanography&lt;/secondary-title&gt;&lt;/titles&gt;&lt;periodical&gt;&lt;full-title&gt;Limnology and Oceanography&lt;/full-title&gt;&lt;/periodical&gt;&lt;pages&gt;679-694&lt;/pages&gt;&lt;volume&gt;43&lt;/volume&gt;&lt;number&gt;4&lt;/number&gt;&lt;dates&gt;&lt;year&gt;1998&lt;/year&gt;&lt;/dates&gt;&lt;publisher&gt;Wiley&lt;/publisher&gt;&lt;isbn&gt;0024-3590&lt;/isbn&gt;&lt;urls&gt;&lt;related-urls&gt;&lt;url&gt;https://dx.doi.org/10.4319/lo.1998.43.4.0679&lt;/url&gt;&lt;/related-urls&gt;&lt;/urls&gt;&lt;electronic-resource-num&gt;10.4319/lo.1998.43.4.0679&lt;/electronic-resource-num&gt;&lt;/record&gt;&lt;/Cite&gt;&lt;/EndNote&gt;</w:instrText>
        </w:r>
        <w:r w:rsidRPr="004E3512">
          <w:rPr>
            <w:rFonts w:ascii="Times New Roman" w:eastAsia="DengXian" w:hAnsi="Times New Roman" w:cs="Times New Roman"/>
            <w:sz w:val="20"/>
            <w:szCs w:val="20"/>
            <w:lang w:val="en-GB"/>
          </w:rPr>
          <w:fldChar w:fldCharType="separate"/>
        </w:r>
        <w:r w:rsidRPr="004E3512">
          <w:rPr>
            <w:rFonts w:ascii="Times New Roman" w:eastAsia="DengXian" w:hAnsi="Times New Roman" w:cs="Times New Roman"/>
            <w:noProof/>
            <w:sz w:val="20"/>
            <w:szCs w:val="20"/>
            <w:lang w:val="en-GB"/>
          </w:rPr>
          <w:t>(</w:t>
        </w:r>
        <w:r w:rsidRPr="004E3512">
          <w:rPr>
            <w:rFonts w:ascii="Times New Roman" w:eastAsia="Calibri" w:hAnsi="Times New Roman" w:cs="Times New Roman"/>
            <w:color w:val="0563C1"/>
            <w:sz w:val="20"/>
            <w:szCs w:val="20"/>
            <w:u w:val="single"/>
            <w:lang w:val="en-GB"/>
          </w:rPr>
          <w:t>Geider et al., 1998</w:t>
        </w:r>
        <w:r w:rsidRPr="004E3512">
          <w:rPr>
            <w:rFonts w:ascii="Times New Roman" w:eastAsia="DengXian" w:hAnsi="Times New Roman" w:cs="Times New Roman"/>
            <w:noProof/>
            <w:sz w:val="20"/>
            <w:szCs w:val="20"/>
            <w:lang w:val="en-GB"/>
          </w:rPr>
          <w:t>)</w:t>
        </w:r>
        <w:r w:rsidRPr="004E3512">
          <w:rPr>
            <w:rFonts w:ascii="Times New Roman" w:eastAsia="DengXian" w:hAnsi="Times New Roman" w:cs="Times New Roman"/>
            <w:sz w:val="20"/>
            <w:szCs w:val="20"/>
            <w:lang w:val="en-GB"/>
          </w:rPr>
          <w:fldChar w:fldCharType="end"/>
        </w:r>
        <w:r w:rsidRPr="004E3512">
          <w:rPr>
            <w:rFonts w:ascii="Times New Roman" w:eastAsia="Calibri" w:hAnsi="Times New Roman" w:cs="Times New Roman"/>
            <w:sz w:val="20"/>
            <w:szCs w:val="20"/>
            <w:lang w:val="en-GB"/>
          </w:rPr>
          <w:t>.</w:t>
        </w:r>
      </w:ins>
    </w:p>
    <w:p w14:paraId="1B7E5234" w14:textId="3BEEA286" w:rsidR="00FB606D" w:rsidRPr="004E3512" w:rsidRDefault="00FB606D">
      <w:pPr>
        <w:rPr>
          <w:ins w:id="560" w:author="Aaron Naidoo-Bagwell" w:date="2022-07-18T11:12:00Z"/>
          <w:rFonts w:ascii="Times New Roman" w:hAnsi="Times New Roman" w:cs="Times New Roman"/>
          <w:b/>
          <w:bCs/>
          <w:lang w:val="en-GB"/>
          <w:rPrChange w:id="561" w:author="Aaron Naidoo-Bagwell" w:date="2022-07-18T12:11:00Z">
            <w:rPr>
              <w:ins w:id="562" w:author="Aaron Naidoo-Bagwell" w:date="2022-07-18T11:12:00Z"/>
              <w:rFonts w:ascii="Times New Roman" w:eastAsia="DengXian Light" w:hAnsi="Times New Roman" w:cs="Times New Roman"/>
              <w:b/>
              <w:iCs/>
              <w:sz w:val="20"/>
              <w:szCs w:val="20"/>
              <w:lang w:val="en-GB"/>
            </w:rPr>
          </w:rPrChange>
        </w:rPr>
        <w:pPrChange w:id="563" w:author="Aaron Naidoo-Bagwell" w:date="2022-07-18T12:11:00Z">
          <w:pPr>
            <w:keepNext/>
            <w:keepLines/>
            <w:spacing w:before="40" w:after="0"/>
            <w:outlineLvl w:val="3"/>
          </w:pPr>
        </w:pPrChange>
      </w:pPr>
      <w:ins w:id="564" w:author="Aaron Naidoo-Bagwell" w:date="2022-07-18T11:12:00Z">
        <w:r w:rsidRPr="004E3512">
          <w:rPr>
            <w:rFonts w:ascii="Times New Roman" w:hAnsi="Times New Roman" w:cs="Times New Roman"/>
            <w:b/>
            <w:bCs/>
            <w:lang w:val="en-GB"/>
            <w:rPrChange w:id="565" w:author="Aaron Naidoo-Bagwell" w:date="2022-07-18T12:11:00Z">
              <w:rPr>
                <w:rFonts w:ascii="Times New Roman" w:eastAsia="DengXian Light" w:hAnsi="Times New Roman" w:cs="Times New Roman"/>
                <w:b/>
                <w:iCs/>
                <w:sz w:val="20"/>
                <w:szCs w:val="20"/>
                <w:lang w:val="en-GB"/>
              </w:rPr>
            </w:rPrChange>
          </w:rPr>
          <w:t>Photosynthesis</w:t>
        </w:r>
      </w:ins>
    </w:p>
    <w:p w14:paraId="582457A7" w14:textId="77777777" w:rsidR="00FB606D" w:rsidRPr="004E3512" w:rsidRDefault="00FB606D" w:rsidP="00FB606D">
      <w:pPr>
        <w:rPr>
          <w:ins w:id="566" w:author="Aaron Naidoo-Bagwell" w:date="2022-07-18T11:12:00Z"/>
          <w:rFonts w:ascii="Times New Roman" w:eastAsia="Calibri" w:hAnsi="Times New Roman" w:cs="Times New Roman"/>
          <w:sz w:val="20"/>
          <w:szCs w:val="20"/>
          <w:lang w:val="en-GB"/>
        </w:rPr>
      </w:pPr>
    </w:p>
    <w:p w14:paraId="05437571" w14:textId="2D508A86" w:rsidR="00FB606D" w:rsidRPr="004E3512" w:rsidRDefault="00FB606D" w:rsidP="00FB606D">
      <w:pPr>
        <w:spacing w:line="360" w:lineRule="auto"/>
        <w:rPr>
          <w:ins w:id="567" w:author="Aaron Naidoo-Bagwell" w:date="2022-07-18T11:12:00Z"/>
          <w:rFonts w:ascii="Times New Roman" w:eastAsia="Calibri" w:hAnsi="Times New Roman" w:cs="Times New Roman"/>
          <w:sz w:val="20"/>
          <w:szCs w:val="20"/>
          <w:lang w:val="en-GB"/>
        </w:rPr>
      </w:pPr>
      <w:ins w:id="568" w:author="Aaron Naidoo-Bagwell" w:date="2022-07-18T11:12:00Z">
        <w:r w:rsidRPr="004E3512">
          <w:rPr>
            <w:rFonts w:ascii="Times New Roman" w:eastAsia="Calibri" w:hAnsi="Times New Roman" w:cs="Times New Roman"/>
            <w:sz w:val="20"/>
            <w:szCs w:val="20"/>
            <w:lang w:val="en-GB"/>
          </w:rPr>
          <w:t xml:space="preserve">We use a photosynthesis model for phytoplankton adapted from </w:t>
        </w:r>
        <w:r w:rsidRPr="004E3512">
          <w:rPr>
            <w:rFonts w:ascii="Times New Roman" w:eastAsia="Calibri" w:hAnsi="Times New Roman" w:cs="Times New Roman"/>
            <w:sz w:val="20"/>
            <w:szCs w:val="20"/>
            <w:lang w:val="en-GB"/>
          </w:rPr>
          <w:fldChar w:fldCharType="begin"/>
        </w:r>
        <w:r w:rsidRPr="004E3512">
          <w:rPr>
            <w:rFonts w:ascii="Times New Roman" w:eastAsia="Calibri" w:hAnsi="Times New Roman" w:cs="Times New Roman"/>
            <w:sz w:val="20"/>
            <w:szCs w:val="20"/>
            <w:lang w:val="en-GB"/>
          </w:rPr>
          <w:instrText xml:space="preserve"> ADDIN EN.CITE &lt;EndNote&gt;&lt;Cite AuthorYear="1"&gt;&lt;Author&gt;Geider&lt;/Author&gt;&lt;Year&gt;1998&lt;/Year&gt;&lt;RecNum&gt;67&lt;/RecNum&gt;&lt;DisplayText&gt;Geider et al. (1998)&lt;/DisplayText&gt;&lt;record&gt;&lt;rec-number&gt;67&lt;/rec-number&gt;&lt;foreign-keys&gt;&lt;key app="EN" db-id="atww9d2x32w0ssew0aevt2vu990a5z5dv9ws" timestamp="1637747473"&gt;67&lt;/key&gt;&lt;/foreign-keys&gt;&lt;ref-type name="Journal Article"&gt;17&lt;/ref-type&gt;&lt;contributors&gt;&lt;authors&gt;&lt;author&gt;Geider, Richard J.&lt;/author&gt;&lt;author&gt;Maclntyre, Hugh L.&lt;/author&gt;&lt;author&gt;Kana, Todd M.&lt;/author&gt;&lt;/authors&gt;&lt;/contributors&gt;&lt;titles&gt;&lt;title&gt;A dynamic regulatory model of phytoplanktonic acclimation to light, nutrients, and temperature&lt;/title&gt;&lt;secondary-title&gt;Limnology and Oceanography&lt;/secondary-title&gt;&lt;/titles&gt;&lt;periodical&gt;&lt;full-title&gt;Limnology and Oceanography&lt;/full-title&gt;&lt;/periodical&gt;&lt;pages&gt;679-694&lt;/pages&gt;&lt;volume&gt;43&lt;/volume&gt;&lt;number&gt;4&lt;/number&gt;&lt;dates&gt;&lt;year&gt;1998&lt;/year&gt;&lt;/dates&gt;&lt;publisher&gt;Wiley&lt;/publisher&gt;&lt;isbn&gt;0024-3590&lt;/isbn&gt;&lt;urls&gt;&lt;related-urls&gt;&lt;url&gt;https://dx.doi.org/10.4319/lo.1998.43.4.0679&lt;/url&gt;&lt;/related-urls&gt;&lt;/urls&gt;&lt;electronic-resource-num&gt;10.4319/lo.1998.43.4.0679&lt;/electronic-resource-num&gt;&lt;/record&gt;&lt;/Cite&gt;&lt;/EndNote&gt;</w:instrText>
        </w:r>
        <w:r w:rsidRPr="004E3512">
          <w:rPr>
            <w:rFonts w:ascii="Times New Roman" w:eastAsia="Calibri" w:hAnsi="Times New Roman" w:cs="Times New Roman"/>
            <w:sz w:val="20"/>
            <w:szCs w:val="20"/>
            <w:lang w:val="en-GB"/>
          </w:rPr>
          <w:fldChar w:fldCharType="separate"/>
        </w:r>
        <w:r w:rsidRPr="004E3512">
          <w:rPr>
            <w:rFonts w:ascii="Times New Roman" w:eastAsia="Calibri" w:hAnsi="Times New Roman" w:cs="Times New Roman"/>
            <w:sz w:val="20"/>
            <w:szCs w:val="20"/>
            <w:lang w:val="en-GB"/>
          </w:rPr>
          <w:t>Geider et al. (1998)</w:t>
        </w:r>
        <w:r w:rsidRPr="004E3512">
          <w:rPr>
            <w:rFonts w:ascii="Times New Roman" w:eastAsia="Calibri" w:hAnsi="Times New Roman" w:cs="Times New Roman"/>
            <w:sz w:val="20"/>
            <w:szCs w:val="20"/>
            <w:lang w:val="en-GB"/>
          </w:rPr>
          <w:fldChar w:fldCharType="end"/>
        </w:r>
        <w:r w:rsidRPr="004E3512">
          <w:rPr>
            <w:rFonts w:ascii="Times New Roman" w:eastAsia="Calibri" w:hAnsi="Times New Roman" w:cs="Times New Roman"/>
            <w:sz w:val="20"/>
            <w:szCs w:val="20"/>
            <w:lang w:val="en-GB"/>
          </w:rPr>
          <w:t xml:space="preserve"> and </w:t>
        </w:r>
        <w:r w:rsidRPr="004E3512">
          <w:rPr>
            <w:rFonts w:ascii="Times New Roman" w:eastAsia="Calibri" w:hAnsi="Times New Roman" w:cs="Times New Roman"/>
            <w:sz w:val="20"/>
            <w:szCs w:val="20"/>
            <w:lang w:val="en-GB"/>
          </w:rPr>
          <w:fldChar w:fldCharType="begin"/>
        </w:r>
        <w:r w:rsidRPr="004E3512">
          <w:rPr>
            <w:rFonts w:ascii="Times New Roman" w:eastAsia="Calibri" w:hAnsi="Times New Roman" w:cs="Times New Roman"/>
            <w:sz w:val="20"/>
            <w:szCs w:val="20"/>
            <w:lang w:val="en-GB"/>
          </w:rPr>
          <w:instrText xml:space="preserve"> ADDIN EN.CITE &lt;EndNote&gt;&lt;Cite AuthorYear="1"&gt;&lt;Author&gt;Moore&lt;/Author&gt;&lt;Year&gt;2001&lt;/Year&gt;&lt;RecNum&gt;68&lt;/RecNum&gt;&lt;DisplayText&gt;Moore et al. (2001)&lt;/DisplayText&gt;&lt;record&gt;&lt;rec-number&gt;68&lt;/rec-number&gt;&lt;foreign-keys&gt;&lt;key app="EN" db-id="atww9d2x32w0ssew0aevt2vu990a5z5dv9ws" timestamp="1637750486"&gt;68&lt;/key&gt;&lt;/foreign-keys&gt;&lt;ref-type name="Journal Article"&gt;17&lt;/ref-type&gt;&lt;contributors&gt;&lt;authors&gt;&lt;author&gt;Moore, J. Keith&lt;/author&gt;&lt;author&gt;Doney, Scott C.&lt;/author&gt;&lt;author&gt;Kleypas, Joanie A.&lt;/author&gt;&lt;author&gt;Glover, David M.&lt;/author&gt;&lt;author&gt;Fung, Inez Y.&lt;/author&gt;&lt;/authors&gt;&lt;/contributors&gt;&lt;titles&gt;&lt;title&gt;An intermediate complexity marine ecosystem model for the global domain&lt;/title&gt;&lt;secondary-title&gt;Deep Sea Research Part II: Topical Studies in Oceanography&lt;/secondary-title&gt;&lt;/titles&gt;&lt;periodical&gt;&lt;full-title&gt;Deep Sea Research Part II: Topical Studies in Oceanography&lt;/full-title&gt;&lt;/periodical&gt;&lt;pages&gt;403-462&lt;/pages&gt;&lt;volume&gt;49&lt;/volume&gt;&lt;number&gt;1-3&lt;/number&gt;&lt;dates&gt;&lt;year&gt;2001&lt;/year&gt;&lt;/dates&gt;&lt;publisher&gt;Elsevier BV&lt;/publisher&gt;&lt;isbn&gt;0967-0645&lt;/isbn&gt;&lt;urls&gt;&lt;related-urls&gt;&lt;url&gt;https://dx.doi.org/10.1016/s0967-0645(01)00108-4&lt;/url&gt;&lt;/related-urls&gt;&lt;/urls&gt;&lt;electronic-resource-num&gt;10.1016/s0967-0645(01)00108-4&lt;/electronic-resource-num&gt;&lt;/record&gt;&lt;/Cite&gt;&lt;/EndNote&gt;</w:instrText>
        </w:r>
        <w:r w:rsidRPr="004E3512">
          <w:rPr>
            <w:rFonts w:ascii="Times New Roman" w:eastAsia="Calibri" w:hAnsi="Times New Roman" w:cs="Times New Roman"/>
            <w:sz w:val="20"/>
            <w:szCs w:val="20"/>
            <w:lang w:val="en-GB"/>
          </w:rPr>
          <w:fldChar w:fldCharType="separate"/>
        </w:r>
        <w:r w:rsidRPr="004E3512">
          <w:rPr>
            <w:rFonts w:ascii="Times New Roman" w:eastAsia="Calibri" w:hAnsi="Times New Roman" w:cs="Times New Roman"/>
            <w:sz w:val="20"/>
            <w:szCs w:val="20"/>
            <w:lang w:val="en-GB"/>
          </w:rPr>
          <w:t>Moore et al. (2001)</w:t>
        </w:r>
        <w:r w:rsidRPr="004E3512">
          <w:rPr>
            <w:rFonts w:ascii="Times New Roman" w:eastAsia="Calibri" w:hAnsi="Times New Roman" w:cs="Times New Roman"/>
            <w:sz w:val="20"/>
            <w:szCs w:val="20"/>
            <w:lang w:val="en-GB"/>
          </w:rPr>
          <w:fldChar w:fldCharType="end"/>
        </w:r>
        <w:r w:rsidRPr="004E3512">
          <w:rPr>
            <w:rFonts w:ascii="Times New Roman" w:eastAsia="Calibri" w:hAnsi="Times New Roman" w:cs="Times New Roman"/>
            <w:noProof/>
            <w:sz w:val="20"/>
            <w:szCs w:val="20"/>
            <w:lang w:val="en-GB"/>
          </w:rPr>
          <w:t xml:space="preserve"> where light limitation (</w:t>
        </w:r>
        <w:r w:rsidRPr="004E3512">
          <w:rPr>
            <w:rFonts w:ascii="Times New Roman" w:eastAsia="Calibri" w:hAnsi="Times New Roman" w:cs="Times New Roman"/>
            <w:i/>
            <w:iCs/>
            <w:noProof/>
            <w:sz w:val="20"/>
            <w:szCs w:val="20"/>
            <w:lang w:val="en-GB"/>
          </w:rPr>
          <w:t>γ</w:t>
        </w:r>
        <w:r w:rsidRPr="004E3512">
          <w:rPr>
            <w:rFonts w:ascii="Times New Roman" w:eastAsia="Calibri" w:hAnsi="Times New Roman" w:cs="Times New Roman"/>
            <w:i/>
            <w:iCs/>
            <w:noProof/>
            <w:sz w:val="20"/>
            <w:szCs w:val="20"/>
            <w:vertAlign w:val="subscript"/>
            <w:lang w:val="en-GB"/>
          </w:rPr>
          <w:t>j,I</w:t>
        </w:r>
        <w:r w:rsidRPr="004E3512">
          <w:rPr>
            <w:rFonts w:ascii="Times New Roman" w:eastAsia="Calibri" w:hAnsi="Times New Roman" w:cs="Times New Roman"/>
            <w:noProof/>
            <w:sz w:val="20"/>
            <w:szCs w:val="20"/>
            <w:lang w:val="en-GB"/>
          </w:rPr>
          <w:t xml:space="preserve">) </w:t>
        </w:r>
        <w:del w:id="569" w:author="Ben Ward" w:date="2022-07-05T16:22:00Z">
          <w:r w:rsidRPr="004E3512" w:rsidDel="00D3008D">
            <w:rPr>
              <w:rFonts w:ascii="Times New Roman" w:eastAsia="Calibri" w:hAnsi="Times New Roman" w:cs="Times New Roman"/>
              <w:noProof/>
              <w:sz w:val="20"/>
              <w:szCs w:val="20"/>
              <w:lang w:val="en-GB"/>
            </w:rPr>
            <w:delText xml:space="preserve">realtes </w:delText>
          </w:r>
        </w:del>
        <w:r w:rsidRPr="004E3512">
          <w:rPr>
            <w:rFonts w:ascii="Times New Roman" w:eastAsia="Calibri" w:hAnsi="Times New Roman" w:cs="Times New Roman"/>
            <w:noProof/>
            <w:sz w:val="20"/>
            <w:szCs w:val="20"/>
            <w:lang w:val="en-GB"/>
          </w:rPr>
          <w:t>relates to the Poisson function</w:t>
        </w:r>
        <w:r w:rsidRPr="004E3512">
          <w:rPr>
            <w:rFonts w:ascii="Times New Roman" w:eastAsia="Calibri" w:hAnsi="Times New Roman" w:cs="Times New Roman"/>
            <w:sz w:val="20"/>
            <w:szCs w:val="20"/>
            <w:lang w:val="en-GB"/>
          </w:rPr>
          <w:t>. This function depends on local irradiance (</w:t>
        </w:r>
        <w:r w:rsidRPr="004E3512">
          <w:rPr>
            <w:rFonts w:ascii="Times New Roman" w:eastAsia="Calibri" w:hAnsi="Times New Roman" w:cs="Times New Roman"/>
            <w:i/>
            <w:iCs/>
            <w:sz w:val="20"/>
            <w:szCs w:val="20"/>
            <w:lang w:val="en-GB"/>
          </w:rPr>
          <w:t>I</w:t>
        </w:r>
        <w:r w:rsidRPr="004E3512">
          <w:rPr>
            <w:rFonts w:ascii="Times New Roman" w:eastAsia="Calibri" w:hAnsi="Times New Roman" w:cs="Times New Roman"/>
            <w:sz w:val="20"/>
            <w:szCs w:val="20"/>
            <w:lang w:val="en-GB"/>
          </w:rPr>
          <w:t xml:space="preserve">) depends on the chlorophyall </w:t>
        </w:r>
        <w:r w:rsidRPr="004E3512">
          <w:rPr>
            <w:rFonts w:ascii="Times New Roman" w:eastAsia="Calibri" w:hAnsi="Times New Roman" w:cs="Times New Roman"/>
            <w:i/>
            <w:iCs/>
            <w:sz w:val="20"/>
            <w:szCs w:val="20"/>
            <w:lang w:val="en-GB"/>
          </w:rPr>
          <w:t>a</w:t>
        </w:r>
        <w:r w:rsidRPr="004E3512">
          <w:rPr>
            <w:rFonts w:ascii="Times New Roman" w:eastAsia="Calibri" w:hAnsi="Times New Roman" w:cs="Times New Roman"/>
            <w:sz w:val="20"/>
            <w:szCs w:val="20"/>
            <w:lang w:val="en-GB"/>
          </w:rPr>
          <w:t>: carbon ratio (</w:t>
        </w:r>
        <w:proofErr w:type="gramStart"/>
        <w:r w:rsidRPr="004E3512">
          <w:rPr>
            <w:rFonts w:ascii="Times New Roman" w:eastAsia="Calibri" w:hAnsi="Times New Roman" w:cs="Times New Roman"/>
            <w:i/>
            <w:iCs/>
            <w:sz w:val="20"/>
            <w:szCs w:val="20"/>
            <w:lang w:val="en-GB"/>
          </w:rPr>
          <w:t>Q</w:t>
        </w:r>
        <w:r w:rsidRPr="004E3512">
          <w:rPr>
            <w:rFonts w:ascii="Times New Roman" w:eastAsia="Calibri" w:hAnsi="Times New Roman" w:cs="Times New Roman"/>
            <w:i/>
            <w:iCs/>
            <w:sz w:val="20"/>
            <w:szCs w:val="20"/>
            <w:vertAlign w:val="subscript"/>
            <w:lang w:val="en-GB"/>
          </w:rPr>
          <w:t>j.Chl</w:t>
        </w:r>
        <w:proofErr w:type="gramEnd"/>
        <w:r w:rsidRPr="004E3512">
          <w:rPr>
            <w:rFonts w:ascii="Times New Roman" w:eastAsia="Calibri" w:hAnsi="Times New Roman" w:cs="Times New Roman"/>
            <w:sz w:val="20"/>
            <w:szCs w:val="20"/>
            <w:lang w:val="en-GB"/>
          </w:rPr>
          <w:t xml:space="preserve">) and iron-dependent initial slope of the </w:t>
        </w:r>
        <w:r w:rsidRPr="004E3512">
          <w:rPr>
            <w:rFonts w:ascii="Times New Roman" w:eastAsia="Calibri" w:hAnsi="Times New Roman" w:cs="Times New Roman"/>
            <w:i/>
            <w:iCs/>
            <w:sz w:val="20"/>
            <w:szCs w:val="20"/>
            <w:lang w:val="en-GB"/>
          </w:rPr>
          <w:t>P</w:t>
        </w:r>
        <w:r w:rsidRPr="004E3512">
          <w:rPr>
            <w:rFonts w:ascii="Times New Roman" w:eastAsia="Calibri" w:hAnsi="Times New Roman" w:cs="Times New Roman"/>
            <w:sz w:val="20"/>
            <w:szCs w:val="20"/>
            <w:lang w:val="en-GB"/>
          </w:rPr>
          <w:t>-</w:t>
        </w:r>
        <w:r w:rsidRPr="004E3512">
          <w:rPr>
            <w:rFonts w:ascii="Times New Roman" w:eastAsia="Calibri" w:hAnsi="Times New Roman" w:cs="Times New Roman"/>
            <w:i/>
            <w:iCs/>
            <w:sz w:val="20"/>
            <w:szCs w:val="20"/>
            <w:lang w:val="en-GB"/>
          </w:rPr>
          <w:t>I</w:t>
        </w:r>
        <w:r w:rsidRPr="004E3512">
          <w:rPr>
            <w:rFonts w:ascii="Times New Roman" w:eastAsia="Calibri" w:hAnsi="Times New Roman" w:cs="Times New Roman"/>
            <w:sz w:val="20"/>
            <w:szCs w:val="20"/>
            <w:lang w:val="en-GB"/>
          </w:rPr>
          <w:t xml:space="preserve"> curve (</w:t>
        </w:r>
        <w:r w:rsidRPr="004E3512">
          <w:rPr>
            <w:rFonts w:ascii="Times New Roman" w:eastAsia="Calibri" w:hAnsi="Times New Roman" w:cs="Times New Roman"/>
            <w:i/>
            <w:iCs/>
            <w:sz w:val="20"/>
            <w:szCs w:val="20"/>
            <w:lang w:val="en-GB"/>
          </w:rPr>
          <w:t xml:space="preserve">α </w:t>
        </w:r>
        <w:r w:rsidRPr="004E3512">
          <w:rPr>
            <w:rFonts w:ascii="Times New Roman" w:eastAsia="Calibri" w:hAnsi="Times New Roman" w:cs="Times New Roman"/>
            <w:i/>
            <w:iCs/>
            <w:sz w:val="20"/>
            <w:szCs w:val="20"/>
            <w:vertAlign w:val="superscript"/>
            <w:lang w:val="en-GB"/>
          </w:rPr>
          <w:t>.</w:t>
        </w:r>
        <w:r w:rsidRPr="004E3512">
          <w:rPr>
            <w:rFonts w:ascii="Times New Roman" w:eastAsia="Calibri" w:hAnsi="Times New Roman" w:cs="Times New Roman"/>
            <w:i/>
            <w:iCs/>
            <w:sz w:val="20"/>
            <w:szCs w:val="20"/>
            <w:lang w:val="en-GB"/>
          </w:rPr>
          <w:t xml:space="preserve"> γ</w:t>
        </w:r>
        <w:proofErr w:type="gramStart"/>
        <w:r w:rsidRPr="004E3512">
          <w:rPr>
            <w:rFonts w:ascii="Times New Roman" w:eastAsia="Calibri" w:hAnsi="Times New Roman" w:cs="Times New Roman"/>
            <w:i/>
            <w:iCs/>
            <w:sz w:val="20"/>
            <w:szCs w:val="20"/>
            <w:vertAlign w:val="subscript"/>
            <w:lang w:val="en-GB"/>
          </w:rPr>
          <w:t>j.Fe</w:t>
        </w:r>
        <w:proofErr w:type="gramEnd"/>
        <w:r w:rsidRPr="004E3512">
          <w:rPr>
            <w:rFonts w:ascii="Times New Roman" w:eastAsia="Calibri" w:hAnsi="Times New Roman" w:cs="Times New Roman"/>
            <w:sz w:val="20"/>
            <w:szCs w:val="20"/>
            <w:vertAlign w:val="subscript"/>
            <w:lang w:val="en-GB"/>
          </w:rPr>
          <w:t xml:space="preserve"> </w:t>
        </w:r>
        <w:r w:rsidRPr="004E3512">
          <w:rPr>
            <w:rFonts w:ascii="Times New Roman" w:eastAsia="Calibri" w:hAnsi="Times New Roman" w:cs="Times New Roman"/>
            <w:sz w:val="20"/>
            <w:szCs w:val="20"/>
            <w:lang w:val="en-GB"/>
          </w:rPr>
          <w:t>).</w:t>
        </w:r>
      </w:ins>
    </w:p>
    <w:p w14:paraId="07FD2661" w14:textId="77777777" w:rsidR="00FB606D" w:rsidRPr="004E3512" w:rsidRDefault="00000000" w:rsidP="00FB606D">
      <w:pPr>
        <w:spacing w:line="360" w:lineRule="auto"/>
        <w:rPr>
          <w:ins w:id="570" w:author="Aaron Naidoo-Bagwell" w:date="2022-07-18T11:12:00Z"/>
          <w:rFonts w:ascii="Times New Roman" w:eastAsia="DengXian" w:hAnsi="Times New Roman" w:cs="Times New Roman"/>
          <w:sz w:val="20"/>
          <w:szCs w:val="20"/>
          <w:lang w:val="en-GB"/>
        </w:rPr>
      </w:pPr>
      <m:oMath>
        <m:sSub>
          <m:sSubPr>
            <m:ctrlPr>
              <w:ins w:id="571" w:author="Aaron Naidoo-Bagwell" w:date="2022-07-18T11:12:00Z">
                <w:rPr>
                  <w:rFonts w:ascii="Cambria Math" w:eastAsia="Calibri" w:hAnsi="Cambria Math" w:cs="Times New Roman"/>
                  <w:i/>
                  <w:sz w:val="20"/>
                  <w:szCs w:val="20"/>
                  <w:lang w:val="en-GB"/>
                </w:rPr>
              </w:ins>
            </m:ctrlPr>
          </m:sSubPr>
          <m:e>
            <m:r>
              <w:ins w:id="572" w:author="Aaron Naidoo-Bagwell" w:date="2022-07-18T11:12:00Z">
                <w:rPr>
                  <w:rFonts w:ascii="Cambria Math" w:eastAsia="Calibri" w:hAnsi="Cambria Math" w:cs="Times New Roman"/>
                  <w:sz w:val="20"/>
                  <w:szCs w:val="20"/>
                  <w:lang w:val="en-GB"/>
                </w:rPr>
                <m:t>γ</m:t>
              </w:ins>
            </m:r>
          </m:e>
          <m:sub>
            <m:r>
              <w:ins w:id="573" w:author="Aaron Naidoo-Bagwell" w:date="2022-07-18T11:12:00Z">
                <w:rPr>
                  <w:rFonts w:ascii="Cambria Math" w:eastAsia="Calibri" w:hAnsi="Cambria Math" w:cs="Times New Roman"/>
                  <w:sz w:val="20"/>
                  <w:szCs w:val="20"/>
                  <w:lang w:val="en-GB"/>
                </w:rPr>
                <m:t>j,I</m:t>
              </w:ins>
            </m:r>
          </m:sub>
        </m:sSub>
        <m:r>
          <w:ins w:id="574" w:author="Aaron Naidoo-Bagwell" w:date="2022-07-18T11:12:00Z">
            <w:rPr>
              <w:rFonts w:ascii="Cambria Math" w:eastAsia="Calibri" w:hAnsi="Cambria Math" w:cs="Times New Roman"/>
              <w:sz w:val="20"/>
              <w:szCs w:val="20"/>
              <w:lang w:val="en-GB"/>
            </w:rPr>
            <m:t>=1-</m:t>
          </w:ins>
        </m:r>
        <m:r>
          <w:ins w:id="575" w:author="Aaron Naidoo-Bagwell" w:date="2022-07-18T11:12:00Z">
            <m:rPr>
              <m:sty m:val="p"/>
            </m:rPr>
            <w:rPr>
              <w:rFonts w:ascii="Cambria Math" w:eastAsia="Calibri" w:hAnsi="Cambria Math" w:cs="Times New Roman"/>
              <w:sz w:val="20"/>
              <w:szCs w:val="20"/>
              <w:lang w:val="en-GB"/>
            </w:rPr>
            <m:t>exp(⁡</m:t>
          </w:ins>
        </m:r>
        <m:f>
          <m:fPr>
            <m:ctrlPr>
              <w:ins w:id="576" w:author="Aaron Naidoo-Bagwell" w:date="2022-07-18T11:12:00Z">
                <w:rPr>
                  <w:rFonts w:ascii="Cambria Math" w:eastAsia="Calibri" w:hAnsi="Cambria Math" w:cs="Times New Roman"/>
                  <w:i/>
                  <w:sz w:val="20"/>
                  <w:szCs w:val="20"/>
                  <w:lang w:val="en-GB"/>
                </w:rPr>
              </w:ins>
            </m:ctrlPr>
          </m:fPr>
          <m:num>
            <m:r>
              <w:ins w:id="577" w:author="Aaron Naidoo-Bagwell" w:date="2022-07-18T11:12:00Z">
                <w:rPr>
                  <w:rFonts w:ascii="Cambria Math" w:eastAsia="Calibri" w:hAnsi="Cambria Math" w:cs="Times New Roman"/>
                  <w:sz w:val="20"/>
                  <w:szCs w:val="20"/>
                  <w:lang w:val="en-GB"/>
                </w:rPr>
                <m:t xml:space="preserve">- α ∙ </m:t>
              </w:ins>
            </m:r>
            <m:sSub>
              <m:sSubPr>
                <m:ctrlPr>
                  <w:ins w:id="578" w:author="Aaron Naidoo-Bagwell" w:date="2022-07-18T11:12:00Z">
                    <w:rPr>
                      <w:rFonts w:ascii="Cambria Math" w:eastAsia="Calibri" w:hAnsi="Cambria Math" w:cs="Times New Roman"/>
                      <w:i/>
                      <w:sz w:val="20"/>
                      <w:szCs w:val="20"/>
                      <w:lang w:val="en-GB"/>
                    </w:rPr>
                  </w:ins>
                </m:ctrlPr>
              </m:sSubPr>
              <m:e>
                <m:r>
                  <w:ins w:id="579" w:author="Aaron Naidoo-Bagwell" w:date="2022-07-18T11:12:00Z">
                    <w:rPr>
                      <w:rFonts w:ascii="Cambria Math" w:eastAsia="Calibri" w:hAnsi="Cambria Math" w:cs="Times New Roman"/>
                      <w:sz w:val="20"/>
                      <w:szCs w:val="20"/>
                      <w:lang w:val="en-GB"/>
                    </w:rPr>
                    <m:t>γ</m:t>
                  </w:ins>
                </m:r>
              </m:e>
              <m:sub>
                <m:r>
                  <w:ins w:id="580" w:author="Aaron Naidoo-Bagwell" w:date="2022-07-18T11:12:00Z">
                    <w:rPr>
                      <w:rFonts w:ascii="Cambria Math" w:eastAsia="Calibri" w:hAnsi="Cambria Math" w:cs="Times New Roman"/>
                      <w:sz w:val="20"/>
                      <w:szCs w:val="20"/>
                      <w:lang w:val="en-GB"/>
                    </w:rPr>
                    <m:t>j,Fe</m:t>
                  </w:ins>
                </m:r>
              </m:sub>
            </m:sSub>
            <m:r>
              <w:ins w:id="581" w:author="Aaron Naidoo-Bagwell" w:date="2022-07-18T11:12:00Z">
                <w:rPr>
                  <w:rFonts w:ascii="Cambria Math" w:eastAsia="Calibri" w:hAnsi="Cambria Math" w:cs="Times New Roman"/>
                  <w:sz w:val="20"/>
                  <w:szCs w:val="20"/>
                  <w:lang w:val="en-GB"/>
                </w:rPr>
                <m:t xml:space="preserve"> ∙ </m:t>
              </w:ins>
            </m:r>
            <m:sSub>
              <m:sSubPr>
                <m:ctrlPr>
                  <w:ins w:id="582" w:author="Aaron Naidoo-Bagwell" w:date="2022-07-18T11:12:00Z">
                    <w:rPr>
                      <w:rFonts w:ascii="Cambria Math" w:eastAsia="Calibri" w:hAnsi="Cambria Math" w:cs="Times New Roman"/>
                      <w:i/>
                      <w:sz w:val="20"/>
                      <w:szCs w:val="20"/>
                      <w:lang w:val="en-GB"/>
                    </w:rPr>
                  </w:ins>
                </m:ctrlPr>
              </m:sSubPr>
              <m:e>
                <m:r>
                  <w:ins w:id="583" w:author="Aaron Naidoo-Bagwell" w:date="2022-07-18T11:12:00Z">
                    <w:rPr>
                      <w:rFonts w:ascii="Cambria Math" w:eastAsia="Calibri" w:hAnsi="Cambria Math" w:cs="Times New Roman"/>
                      <w:sz w:val="20"/>
                      <w:szCs w:val="20"/>
                      <w:lang w:val="en-GB"/>
                    </w:rPr>
                    <m:t>Q</m:t>
                  </w:ins>
                </m:r>
              </m:e>
              <m:sub>
                <m:r>
                  <w:ins w:id="584" w:author="Aaron Naidoo-Bagwell" w:date="2022-07-18T11:12:00Z">
                    <w:rPr>
                      <w:rFonts w:ascii="Cambria Math" w:eastAsia="Calibri" w:hAnsi="Cambria Math" w:cs="Times New Roman"/>
                      <w:sz w:val="20"/>
                      <w:szCs w:val="20"/>
                      <w:lang w:val="en-GB"/>
                    </w:rPr>
                    <m:t>j,  Chl</m:t>
                  </w:ins>
                </m:r>
              </m:sub>
            </m:sSub>
            <m:r>
              <w:ins w:id="585" w:author="Aaron Naidoo-Bagwell" w:date="2022-07-18T11:12:00Z">
                <w:rPr>
                  <w:rFonts w:ascii="Cambria Math" w:eastAsia="Calibri" w:hAnsi="Cambria Math" w:cs="Times New Roman"/>
                  <w:sz w:val="20"/>
                  <w:szCs w:val="20"/>
                  <w:lang w:val="en-GB"/>
                </w:rPr>
                <m:t xml:space="preserve"> ∙ I  </m:t>
              </w:ins>
            </m:r>
          </m:num>
          <m:den>
            <m:sSubSup>
              <m:sSubSupPr>
                <m:ctrlPr>
                  <w:ins w:id="586" w:author="Aaron Naidoo-Bagwell" w:date="2022-07-18T11:12:00Z">
                    <w:rPr>
                      <w:rFonts w:ascii="Cambria Math" w:eastAsia="Calibri" w:hAnsi="Cambria Math" w:cs="Times New Roman"/>
                      <w:i/>
                      <w:sz w:val="20"/>
                      <w:szCs w:val="20"/>
                      <w:lang w:val="en-GB"/>
                    </w:rPr>
                  </w:ins>
                </m:ctrlPr>
              </m:sSubSupPr>
              <m:e>
                <m:r>
                  <w:ins w:id="587" w:author="Aaron Naidoo-Bagwell" w:date="2022-07-18T11:12:00Z">
                    <w:rPr>
                      <w:rFonts w:ascii="Cambria Math" w:eastAsia="Calibri" w:hAnsi="Cambria Math" w:cs="Times New Roman"/>
                      <w:sz w:val="20"/>
                      <w:szCs w:val="20"/>
                      <w:lang w:val="en-GB"/>
                    </w:rPr>
                    <m:t>P</m:t>
                  </w:ins>
                </m:r>
              </m:e>
              <m:sub>
                <m:r>
                  <w:ins w:id="588" w:author="Aaron Naidoo-Bagwell" w:date="2022-07-18T11:12:00Z">
                    <w:rPr>
                      <w:rFonts w:ascii="Cambria Math" w:eastAsia="Calibri" w:hAnsi="Cambria Math" w:cs="Times New Roman"/>
                      <w:sz w:val="20"/>
                      <w:szCs w:val="20"/>
                      <w:lang w:val="en-GB"/>
                    </w:rPr>
                    <m:t>j,C</m:t>
                  </w:ins>
                </m:r>
              </m:sub>
              <m:sup>
                <m:r>
                  <w:ins w:id="589" w:author="Aaron Naidoo-Bagwell" w:date="2022-07-18T11:12:00Z">
                    <w:rPr>
                      <w:rFonts w:ascii="Cambria Math" w:eastAsia="Calibri" w:hAnsi="Cambria Math" w:cs="Times New Roman"/>
                      <w:sz w:val="20"/>
                      <w:szCs w:val="20"/>
                      <w:lang w:val="en-GB"/>
                    </w:rPr>
                    <m:t>sat</m:t>
                  </w:ins>
                </m:r>
              </m:sup>
            </m:sSubSup>
          </m:den>
        </m:f>
        <m:r>
          <w:ins w:id="590" w:author="Aaron Naidoo-Bagwell" w:date="2022-07-18T11:12:00Z">
            <w:rPr>
              <w:rFonts w:ascii="Cambria Math" w:eastAsia="Calibri" w:hAnsi="Cambria Math" w:cs="Times New Roman"/>
              <w:sz w:val="20"/>
              <w:szCs w:val="20"/>
              <w:lang w:val="en-GB"/>
            </w:rPr>
            <m:t>)</m:t>
          </w:ins>
        </m:r>
      </m:oMath>
      <w:ins w:id="591" w:author="Aaron Naidoo-Bagwell" w:date="2022-07-18T11:12:00Z">
        <w:r w:rsidR="00FB606D" w:rsidRPr="004E3512">
          <w:rPr>
            <w:rFonts w:ascii="Times New Roman" w:eastAsia="DengXian" w:hAnsi="Times New Roman" w:cs="Times New Roman"/>
            <w:sz w:val="20"/>
            <w:szCs w:val="20"/>
            <w:lang w:val="en-GB"/>
          </w:rPr>
          <w:t xml:space="preserve">                                                                                                                        (4)</w:t>
        </w:r>
      </w:ins>
    </w:p>
    <w:p w14:paraId="15B5FECE" w14:textId="77777777" w:rsidR="00FB606D" w:rsidRPr="004E3512" w:rsidRDefault="00FB606D" w:rsidP="00FB606D">
      <w:pPr>
        <w:spacing w:line="360" w:lineRule="auto"/>
        <w:rPr>
          <w:ins w:id="592" w:author="Aaron Naidoo-Bagwell" w:date="2022-07-18T11:12:00Z"/>
          <w:rFonts w:ascii="Times New Roman" w:eastAsia="Calibri" w:hAnsi="Times New Roman" w:cs="Times New Roman"/>
          <w:sz w:val="20"/>
          <w:szCs w:val="20"/>
          <w:lang w:val="en-GB"/>
        </w:rPr>
      </w:pPr>
      <w:ins w:id="593" w:author="Aaron Naidoo-Bagwell" w:date="2022-07-18T11:12:00Z">
        <w:r w:rsidRPr="004E3512">
          <w:rPr>
            <w:rFonts w:ascii="Times New Roman" w:eastAsia="Calibri" w:hAnsi="Times New Roman" w:cs="Times New Roman"/>
            <w:i/>
            <w:iCs/>
            <w:sz w:val="20"/>
            <w:szCs w:val="20"/>
            <w:lang w:val="en-GB"/>
          </w:rPr>
          <w:t>P</w:t>
        </w:r>
        <w:r w:rsidRPr="004E3512">
          <w:rPr>
            <w:rFonts w:ascii="Times New Roman" w:eastAsia="Calibri" w:hAnsi="Times New Roman" w:cs="Times New Roman"/>
            <w:i/>
            <w:iCs/>
            <w:sz w:val="20"/>
            <w:szCs w:val="20"/>
            <w:vertAlign w:val="superscript"/>
            <w:lang w:val="en-GB"/>
          </w:rPr>
          <w:t>sat</w:t>
        </w:r>
        <w:r w:rsidRPr="004E3512">
          <w:rPr>
            <w:rFonts w:ascii="Times New Roman" w:eastAsia="Calibri" w:hAnsi="Times New Roman" w:cs="Times New Roman"/>
            <w:sz w:val="20"/>
            <w:szCs w:val="20"/>
            <w:lang w:val="en-GB"/>
          </w:rPr>
          <w:t xml:space="preserve"> refers to the maximum light-saturated growth rate, which depends on a maximum rate of </w:t>
        </w:r>
        <w:r w:rsidRPr="004E3512">
          <w:rPr>
            <w:rFonts w:ascii="Times New Roman" w:eastAsia="Calibri" w:hAnsi="Times New Roman" w:cs="Times New Roman"/>
            <w:i/>
            <w:iCs/>
            <w:sz w:val="20"/>
            <w:szCs w:val="20"/>
            <w:lang w:val="en-GB"/>
          </w:rPr>
          <w:t>P</w:t>
        </w:r>
        <w:r w:rsidRPr="004E3512">
          <w:rPr>
            <w:rFonts w:ascii="Times New Roman" w:eastAsia="Calibri" w:hAnsi="Times New Roman" w:cs="Times New Roman"/>
            <w:i/>
            <w:iCs/>
            <w:sz w:val="20"/>
            <w:szCs w:val="20"/>
            <w:vertAlign w:val="superscript"/>
            <w:lang w:val="en-GB"/>
          </w:rPr>
          <w:t>max</w:t>
        </w:r>
        <w:r w:rsidRPr="004E3512">
          <w:rPr>
            <w:rFonts w:ascii="Times New Roman" w:eastAsia="Calibri" w:hAnsi="Times New Roman" w:cs="Times New Roman"/>
            <w:sz w:val="20"/>
            <w:szCs w:val="20"/>
            <w:lang w:val="en-GB"/>
          </w:rPr>
          <w:t xml:space="preserve"> with respect to the temperature and nutrient limitations.</w:t>
        </w:r>
      </w:ins>
    </w:p>
    <w:p w14:paraId="01FCD4B8" w14:textId="77777777" w:rsidR="00FB606D" w:rsidRPr="004E3512" w:rsidRDefault="00000000" w:rsidP="00FB606D">
      <w:pPr>
        <w:spacing w:line="360" w:lineRule="auto"/>
        <w:rPr>
          <w:ins w:id="594" w:author="Aaron Naidoo-Bagwell" w:date="2022-07-18T11:12:00Z"/>
          <w:rFonts w:ascii="Times New Roman" w:eastAsia="DengXian" w:hAnsi="Times New Roman" w:cs="Times New Roman"/>
          <w:sz w:val="20"/>
          <w:szCs w:val="20"/>
          <w:lang w:val="en-GB"/>
        </w:rPr>
      </w:pPr>
      <m:oMath>
        <m:sSubSup>
          <m:sSubSupPr>
            <m:ctrlPr>
              <w:ins w:id="595" w:author="Aaron Naidoo-Bagwell" w:date="2022-07-18T11:12:00Z">
                <w:rPr>
                  <w:rFonts w:ascii="Cambria Math" w:eastAsia="Calibri" w:hAnsi="Cambria Math" w:cs="Times New Roman"/>
                  <w:i/>
                  <w:sz w:val="20"/>
                  <w:szCs w:val="20"/>
                  <w:lang w:val="en-GB"/>
                </w:rPr>
              </w:ins>
            </m:ctrlPr>
          </m:sSubSupPr>
          <m:e>
            <m:r>
              <w:ins w:id="596" w:author="Aaron Naidoo-Bagwell" w:date="2022-07-18T11:12:00Z">
                <w:rPr>
                  <w:rFonts w:ascii="Cambria Math" w:eastAsia="Calibri" w:hAnsi="Cambria Math" w:cs="Times New Roman"/>
                  <w:sz w:val="20"/>
                  <w:szCs w:val="20"/>
                  <w:lang w:val="en-GB"/>
                </w:rPr>
                <m:t>P</m:t>
              </w:ins>
            </m:r>
          </m:e>
          <m:sub>
            <m:r>
              <w:ins w:id="597" w:author="Aaron Naidoo-Bagwell" w:date="2022-07-18T11:12:00Z">
                <w:rPr>
                  <w:rFonts w:ascii="Cambria Math" w:eastAsia="Calibri" w:hAnsi="Cambria Math" w:cs="Times New Roman"/>
                  <w:sz w:val="20"/>
                  <w:szCs w:val="20"/>
                  <w:lang w:val="en-GB"/>
                </w:rPr>
                <m:t>j,C</m:t>
              </w:ins>
            </m:r>
          </m:sub>
          <m:sup>
            <m:r>
              <w:ins w:id="598" w:author="Aaron Naidoo-Bagwell" w:date="2022-07-18T11:12:00Z">
                <w:rPr>
                  <w:rFonts w:ascii="Cambria Math" w:eastAsia="Calibri" w:hAnsi="Cambria Math" w:cs="Times New Roman"/>
                  <w:sz w:val="20"/>
                  <w:szCs w:val="20"/>
                  <w:lang w:val="en-GB"/>
                </w:rPr>
                <m:t>sat</m:t>
              </w:ins>
            </m:r>
          </m:sup>
        </m:sSubSup>
        <m:r>
          <w:ins w:id="599" w:author="Aaron Naidoo-Bagwell" w:date="2022-07-18T11:12:00Z">
            <w:rPr>
              <w:rFonts w:ascii="Cambria Math" w:eastAsia="Calibri" w:hAnsi="Cambria Math" w:cs="Times New Roman"/>
              <w:sz w:val="20"/>
              <w:szCs w:val="20"/>
              <w:lang w:val="en-GB"/>
            </w:rPr>
            <m:t xml:space="preserve">= </m:t>
          </w:ins>
        </m:r>
        <m:sSubSup>
          <m:sSubSupPr>
            <m:ctrlPr>
              <w:ins w:id="600" w:author="Aaron Naidoo-Bagwell" w:date="2022-07-18T11:12:00Z">
                <w:rPr>
                  <w:rFonts w:ascii="Cambria Math" w:eastAsia="Calibri" w:hAnsi="Cambria Math" w:cs="Times New Roman"/>
                  <w:i/>
                  <w:sz w:val="20"/>
                  <w:szCs w:val="20"/>
                  <w:lang w:val="en-GB"/>
                </w:rPr>
              </w:ins>
            </m:ctrlPr>
          </m:sSubSupPr>
          <m:e>
            <m:r>
              <w:ins w:id="601" w:author="Aaron Naidoo-Bagwell" w:date="2022-07-18T11:12:00Z">
                <w:rPr>
                  <w:rFonts w:ascii="Cambria Math" w:eastAsia="Calibri" w:hAnsi="Cambria Math" w:cs="Times New Roman"/>
                  <w:sz w:val="20"/>
                  <w:szCs w:val="20"/>
                  <w:lang w:val="en-GB"/>
                </w:rPr>
                <m:t>P</m:t>
              </w:ins>
            </m:r>
          </m:e>
          <m:sub>
            <m:r>
              <w:ins w:id="602" w:author="Aaron Naidoo-Bagwell" w:date="2022-07-18T11:12:00Z">
                <w:rPr>
                  <w:rFonts w:ascii="Cambria Math" w:eastAsia="Calibri" w:hAnsi="Cambria Math" w:cs="Times New Roman"/>
                  <w:sz w:val="20"/>
                  <w:szCs w:val="20"/>
                  <w:lang w:val="en-GB"/>
                </w:rPr>
                <m:t>j,C</m:t>
              </w:ins>
            </m:r>
          </m:sub>
          <m:sup>
            <m:r>
              <w:ins w:id="603" w:author="Aaron Naidoo-Bagwell" w:date="2022-07-18T11:12:00Z">
                <w:rPr>
                  <w:rFonts w:ascii="Cambria Math" w:eastAsia="Calibri" w:hAnsi="Cambria Math" w:cs="Times New Roman"/>
                  <w:sz w:val="20"/>
                  <w:szCs w:val="20"/>
                  <w:lang w:val="en-GB"/>
                </w:rPr>
                <m:t>max</m:t>
              </w:ins>
            </m:r>
          </m:sup>
        </m:sSubSup>
        <m:r>
          <w:ins w:id="604" w:author="Aaron Naidoo-Bagwell" w:date="2022-07-18T11:12:00Z">
            <w:rPr>
              <w:rFonts w:ascii="Cambria Math" w:eastAsia="Calibri" w:hAnsi="Cambria Math" w:cs="Times New Roman"/>
              <w:sz w:val="20"/>
              <w:szCs w:val="20"/>
              <w:lang w:val="en-GB"/>
            </w:rPr>
            <m:t xml:space="preserve"> ∙ </m:t>
          </w:ins>
        </m:r>
        <m:sSup>
          <m:sSupPr>
            <m:ctrlPr>
              <w:ins w:id="605" w:author="Aaron Naidoo-Bagwell" w:date="2022-07-18T11:12:00Z">
                <w:rPr>
                  <w:rFonts w:ascii="Cambria Math" w:eastAsia="Calibri" w:hAnsi="Cambria Math" w:cs="Times New Roman"/>
                  <w:i/>
                  <w:sz w:val="20"/>
                  <w:szCs w:val="20"/>
                  <w:lang w:val="en-GB"/>
                </w:rPr>
              </w:ins>
            </m:ctrlPr>
          </m:sSupPr>
          <m:e>
            <m:r>
              <w:ins w:id="606" w:author="Aaron Naidoo-Bagwell" w:date="2022-07-18T11:12:00Z">
                <w:rPr>
                  <w:rFonts w:ascii="Cambria Math" w:eastAsia="Calibri" w:hAnsi="Cambria Math" w:cs="Times New Roman"/>
                  <w:sz w:val="20"/>
                  <w:szCs w:val="20"/>
                  <w:lang w:val="en-GB"/>
                </w:rPr>
                <m:t>γ</m:t>
              </w:ins>
            </m:r>
          </m:e>
          <m:sup>
            <m:r>
              <w:ins w:id="607" w:author="Aaron Naidoo-Bagwell" w:date="2022-07-18T11:12:00Z">
                <w:rPr>
                  <w:rFonts w:ascii="Cambria Math" w:eastAsia="Calibri" w:hAnsi="Cambria Math" w:cs="Times New Roman"/>
                  <w:sz w:val="20"/>
                  <w:szCs w:val="20"/>
                  <w:lang w:val="en-GB"/>
                </w:rPr>
                <m:t>T</m:t>
              </w:ins>
            </m:r>
          </m:sup>
        </m:sSup>
        <m:r>
          <w:ins w:id="608" w:author="Aaron Naidoo-Bagwell" w:date="2022-07-18T11:12:00Z">
            <w:rPr>
              <w:rFonts w:ascii="Cambria Math" w:eastAsia="Calibri" w:hAnsi="Cambria Math" w:cs="Times New Roman"/>
              <w:sz w:val="20"/>
              <w:szCs w:val="20"/>
              <w:lang w:val="en-GB"/>
            </w:rPr>
            <m:t xml:space="preserve"> ∙</m:t>
          </w:ins>
        </m:r>
        <m:r>
          <w:ins w:id="609" w:author="Aaron Naidoo-Bagwell" w:date="2022-07-18T11:12:00Z">
            <m:rPr>
              <m:sty m:val="p"/>
            </m:rPr>
            <w:rPr>
              <w:rFonts w:ascii="Cambria Math" w:eastAsia="Calibri" w:hAnsi="Cambria Math" w:cs="Times New Roman"/>
              <w:sz w:val="20"/>
              <w:szCs w:val="20"/>
              <w:lang w:val="en-GB"/>
            </w:rPr>
            <m:t>min⁡</m:t>
          </w:ins>
        </m:r>
        <m:r>
          <w:ins w:id="610" w:author="Aaron Naidoo-Bagwell" w:date="2022-07-18T11:12:00Z">
            <w:rPr>
              <w:rFonts w:ascii="Cambria Math" w:eastAsia="Calibri" w:hAnsi="Cambria Math" w:cs="Times New Roman"/>
              <w:sz w:val="20"/>
              <w:szCs w:val="20"/>
              <w:lang w:val="en-GB"/>
            </w:rPr>
            <m:t>[</m:t>
          </w:ins>
        </m:r>
        <m:sSub>
          <m:sSubPr>
            <m:ctrlPr>
              <w:ins w:id="611" w:author="Aaron Naidoo-Bagwell" w:date="2022-07-18T11:12:00Z">
                <w:rPr>
                  <w:rFonts w:ascii="Cambria Math" w:eastAsia="Calibri" w:hAnsi="Cambria Math" w:cs="Times New Roman"/>
                  <w:i/>
                  <w:sz w:val="20"/>
                  <w:szCs w:val="20"/>
                  <w:lang w:val="en-GB"/>
                </w:rPr>
              </w:ins>
            </m:ctrlPr>
          </m:sSubPr>
          <m:e>
            <m:r>
              <w:ins w:id="612" w:author="Aaron Naidoo-Bagwell" w:date="2022-07-18T11:12:00Z">
                <w:rPr>
                  <w:rFonts w:ascii="Cambria Math" w:eastAsia="Calibri" w:hAnsi="Cambria Math" w:cs="Times New Roman"/>
                  <w:sz w:val="20"/>
                  <w:szCs w:val="20"/>
                  <w:lang w:val="en-GB"/>
                </w:rPr>
                <m:t>γ</m:t>
              </w:ins>
            </m:r>
          </m:e>
          <m:sub>
            <m:r>
              <w:ins w:id="613" w:author="Aaron Naidoo-Bagwell" w:date="2022-07-18T11:12:00Z">
                <w:rPr>
                  <w:rFonts w:ascii="Cambria Math" w:eastAsia="Calibri" w:hAnsi="Cambria Math" w:cs="Times New Roman"/>
                  <w:sz w:val="20"/>
                  <w:szCs w:val="20"/>
                  <w:lang w:val="en-GB"/>
                </w:rPr>
                <m:t>j,P</m:t>
              </w:ins>
            </m:r>
          </m:sub>
        </m:sSub>
        <m:r>
          <w:ins w:id="614" w:author="Aaron Naidoo-Bagwell" w:date="2022-07-18T11:12:00Z">
            <w:rPr>
              <w:rFonts w:ascii="Cambria Math" w:eastAsia="Calibri" w:hAnsi="Cambria Math" w:cs="Times New Roman"/>
              <w:sz w:val="20"/>
              <w:szCs w:val="20"/>
              <w:lang w:val="en-GB"/>
            </w:rPr>
            <m:t>,</m:t>
          </w:ins>
        </m:r>
        <m:sSub>
          <m:sSubPr>
            <m:ctrlPr>
              <w:ins w:id="615" w:author="Aaron Naidoo-Bagwell" w:date="2022-07-18T11:12:00Z">
                <w:rPr>
                  <w:rFonts w:ascii="Cambria Math" w:eastAsia="Calibri" w:hAnsi="Cambria Math" w:cs="Times New Roman"/>
                  <w:i/>
                  <w:sz w:val="20"/>
                  <w:szCs w:val="20"/>
                  <w:lang w:val="en-GB"/>
                </w:rPr>
              </w:ins>
            </m:ctrlPr>
          </m:sSubPr>
          <m:e>
            <m:r>
              <w:ins w:id="616" w:author="Aaron Naidoo-Bagwell" w:date="2022-07-18T11:12:00Z">
                <w:rPr>
                  <w:rFonts w:ascii="Cambria Math" w:eastAsia="Calibri" w:hAnsi="Cambria Math" w:cs="Times New Roman"/>
                  <w:sz w:val="20"/>
                  <w:szCs w:val="20"/>
                  <w:lang w:val="en-GB"/>
                </w:rPr>
                <m:t>γ</m:t>
              </w:ins>
            </m:r>
          </m:e>
          <m:sub>
            <m:r>
              <w:ins w:id="617" w:author="Aaron Naidoo-Bagwell" w:date="2022-07-18T11:12:00Z">
                <w:rPr>
                  <w:rFonts w:ascii="Cambria Math" w:eastAsia="Calibri" w:hAnsi="Cambria Math" w:cs="Times New Roman"/>
                  <w:sz w:val="20"/>
                  <w:szCs w:val="20"/>
                  <w:lang w:val="en-GB"/>
                </w:rPr>
                <m:t>J,Fe</m:t>
              </w:ins>
            </m:r>
          </m:sub>
        </m:sSub>
        <m:r>
          <w:ins w:id="618" w:author="Aaron Naidoo-Bagwell" w:date="2022-07-18T11:12:00Z">
            <w:rPr>
              <w:rFonts w:ascii="Cambria Math" w:eastAsia="Calibri" w:hAnsi="Cambria Math" w:cs="Times New Roman"/>
              <w:sz w:val="20"/>
              <w:szCs w:val="20"/>
              <w:lang w:val="en-GB"/>
            </w:rPr>
            <m:t>]</m:t>
          </w:ins>
        </m:r>
      </m:oMath>
      <w:ins w:id="619" w:author="Aaron Naidoo-Bagwell" w:date="2022-07-18T11:12:00Z">
        <w:r w:rsidR="00FB606D" w:rsidRPr="004E3512">
          <w:rPr>
            <w:rFonts w:ascii="Times New Roman" w:eastAsia="DengXian" w:hAnsi="Times New Roman" w:cs="Times New Roman"/>
            <w:sz w:val="20"/>
            <w:szCs w:val="20"/>
            <w:lang w:val="en-GB"/>
          </w:rPr>
          <w:t xml:space="preserve">                                                                                                                    (5)</w:t>
        </w:r>
      </w:ins>
    </w:p>
    <w:p w14:paraId="5B794CF1" w14:textId="77777777" w:rsidR="00FB606D" w:rsidRPr="004E3512" w:rsidRDefault="00FB606D" w:rsidP="00FB606D">
      <w:pPr>
        <w:spacing w:line="360" w:lineRule="auto"/>
        <w:rPr>
          <w:ins w:id="620" w:author="Aaron Naidoo-Bagwell" w:date="2022-07-18T11:12:00Z"/>
          <w:rFonts w:ascii="Times New Roman" w:eastAsia="DengXian" w:hAnsi="Times New Roman" w:cs="Times New Roman"/>
          <w:sz w:val="20"/>
          <w:szCs w:val="20"/>
          <w:lang w:val="en-GB"/>
        </w:rPr>
      </w:pPr>
      <w:ins w:id="621" w:author="Aaron Naidoo-Bagwell" w:date="2022-07-18T11:12:00Z">
        <w:r w:rsidRPr="004E3512">
          <w:rPr>
            <w:rFonts w:ascii="Times New Roman" w:eastAsia="DengXian" w:hAnsi="Times New Roman" w:cs="Times New Roman"/>
            <w:sz w:val="20"/>
            <w:szCs w:val="20"/>
            <w:lang w:val="en-GB"/>
          </w:rPr>
          <w:t>The resulting gross photosynthetic growth rate (</w:t>
        </w:r>
        <w:proofErr w:type="gramStart"/>
        <w:r w:rsidRPr="004E3512">
          <w:rPr>
            <w:rFonts w:ascii="Times New Roman" w:eastAsia="DengXian" w:hAnsi="Times New Roman" w:cs="Times New Roman"/>
            <w:i/>
            <w:iCs/>
            <w:sz w:val="20"/>
            <w:szCs w:val="20"/>
            <w:lang w:val="en-GB"/>
          </w:rPr>
          <w:t>P</w:t>
        </w:r>
        <w:r w:rsidRPr="004E3512">
          <w:rPr>
            <w:rFonts w:ascii="Times New Roman" w:eastAsia="DengXian" w:hAnsi="Times New Roman" w:cs="Times New Roman"/>
            <w:i/>
            <w:iCs/>
            <w:sz w:val="20"/>
            <w:szCs w:val="20"/>
            <w:vertAlign w:val="subscript"/>
            <w:lang w:val="en-GB"/>
          </w:rPr>
          <w:t>j,C</w:t>
        </w:r>
        <w:proofErr w:type="gramEnd"/>
        <w:r w:rsidRPr="004E3512">
          <w:rPr>
            <w:rFonts w:ascii="Times New Roman" w:eastAsia="DengXian" w:hAnsi="Times New Roman" w:cs="Times New Roman"/>
            <w:sz w:val="20"/>
            <w:szCs w:val="20"/>
            <w:lang w:val="en-GB"/>
          </w:rPr>
          <w:t>) is thus calculated as:</w:t>
        </w:r>
      </w:ins>
    </w:p>
    <w:p w14:paraId="578998F0" w14:textId="77777777" w:rsidR="00FB606D" w:rsidRPr="004E3512" w:rsidRDefault="00000000" w:rsidP="00FB606D">
      <w:pPr>
        <w:spacing w:line="360" w:lineRule="auto"/>
        <w:rPr>
          <w:ins w:id="622" w:author="Aaron Naidoo-Bagwell" w:date="2022-07-18T11:12:00Z"/>
          <w:rFonts w:ascii="Times New Roman" w:eastAsia="Calibri" w:hAnsi="Times New Roman" w:cs="Times New Roman"/>
          <w:sz w:val="20"/>
          <w:szCs w:val="20"/>
          <w:lang w:val="en-GB"/>
        </w:rPr>
      </w:pPr>
      <m:oMath>
        <m:sSub>
          <m:sSubPr>
            <m:ctrlPr>
              <w:ins w:id="623" w:author="Aaron Naidoo-Bagwell" w:date="2022-07-18T11:12:00Z">
                <w:rPr>
                  <w:rFonts w:ascii="Cambria Math" w:eastAsia="Calibri" w:hAnsi="Cambria Math" w:cs="Times New Roman"/>
                  <w:i/>
                  <w:sz w:val="20"/>
                  <w:szCs w:val="20"/>
                  <w:lang w:val="en-GB"/>
                </w:rPr>
              </w:ins>
            </m:ctrlPr>
          </m:sSubPr>
          <m:e>
            <m:r>
              <w:ins w:id="624" w:author="Aaron Naidoo-Bagwell" w:date="2022-07-18T11:12:00Z">
                <w:rPr>
                  <w:rFonts w:ascii="Cambria Math" w:eastAsia="Calibri" w:hAnsi="Cambria Math" w:cs="Times New Roman"/>
                  <w:sz w:val="20"/>
                  <w:szCs w:val="20"/>
                  <w:lang w:val="en-GB"/>
                </w:rPr>
                <m:t>P</m:t>
              </w:ins>
            </m:r>
          </m:e>
          <m:sub>
            <m:r>
              <w:ins w:id="625" w:author="Aaron Naidoo-Bagwell" w:date="2022-07-18T11:12:00Z">
                <w:rPr>
                  <w:rFonts w:ascii="Cambria Math" w:eastAsia="Calibri" w:hAnsi="Cambria Math" w:cs="Times New Roman"/>
                  <w:sz w:val="20"/>
                  <w:szCs w:val="20"/>
                  <w:lang w:val="en-GB"/>
                </w:rPr>
                <m:t>j,C</m:t>
              </w:ins>
            </m:r>
          </m:sub>
        </m:sSub>
        <m:r>
          <w:ins w:id="626" w:author="Aaron Naidoo-Bagwell" w:date="2022-07-18T11:12:00Z">
            <w:rPr>
              <w:rFonts w:ascii="Cambria Math" w:eastAsia="Calibri" w:hAnsi="Cambria Math" w:cs="Times New Roman"/>
              <w:sz w:val="20"/>
              <w:szCs w:val="20"/>
              <w:lang w:val="en-GB"/>
            </w:rPr>
            <m:t xml:space="preserve">= </m:t>
          </w:ins>
        </m:r>
        <m:sSub>
          <m:sSubPr>
            <m:ctrlPr>
              <w:ins w:id="627" w:author="Aaron Naidoo-Bagwell" w:date="2022-07-18T11:12:00Z">
                <w:rPr>
                  <w:rFonts w:ascii="Cambria Math" w:eastAsia="Calibri" w:hAnsi="Cambria Math" w:cs="Times New Roman"/>
                  <w:i/>
                  <w:sz w:val="20"/>
                  <w:szCs w:val="20"/>
                  <w:lang w:val="en-GB"/>
                </w:rPr>
              </w:ins>
            </m:ctrlPr>
          </m:sSubPr>
          <m:e>
            <m:r>
              <w:ins w:id="628" w:author="Aaron Naidoo-Bagwell" w:date="2022-07-18T11:12:00Z">
                <w:rPr>
                  <w:rFonts w:ascii="Cambria Math" w:eastAsia="Calibri" w:hAnsi="Cambria Math" w:cs="Times New Roman"/>
                  <w:sz w:val="20"/>
                  <w:szCs w:val="20"/>
                  <w:lang w:val="en-GB"/>
                </w:rPr>
                <m:t>γ</m:t>
              </w:ins>
            </m:r>
          </m:e>
          <m:sub>
            <m:r>
              <w:ins w:id="629" w:author="Aaron Naidoo-Bagwell" w:date="2022-07-18T11:12:00Z">
                <w:rPr>
                  <w:rFonts w:ascii="Cambria Math" w:eastAsia="Calibri" w:hAnsi="Cambria Math" w:cs="Times New Roman"/>
                  <w:sz w:val="20"/>
                  <w:szCs w:val="20"/>
                  <w:lang w:val="en-GB"/>
                </w:rPr>
                <m:t>j,I</m:t>
              </w:ins>
            </m:r>
          </m:sub>
        </m:sSub>
        <m:sSubSup>
          <m:sSubSupPr>
            <m:ctrlPr>
              <w:ins w:id="630" w:author="Aaron Naidoo-Bagwell" w:date="2022-07-18T11:12:00Z">
                <w:rPr>
                  <w:rFonts w:ascii="Cambria Math" w:eastAsia="Calibri" w:hAnsi="Cambria Math" w:cs="Times New Roman"/>
                  <w:i/>
                  <w:sz w:val="20"/>
                  <w:szCs w:val="20"/>
                  <w:lang w:val="en-GB"/>
                </w:rPr>
              </w:ins>
            </m:ctrlPr>
          </m:sSubSupPr>
          <m:e>
            <m:r>
              <w:ins w:id="631" w:author="Aaron Naidoo-Bagwell" w:date="2022-07-18T11:12:00Z">
                <w:rPr>
                  <w:rFonts w:ascii="Cambria Math" w:eastAsia="Calibri" w:hAnsi="Cambria Math" w:cs="Times New Roman"/>
                  <w:sz w:val="20"/>
                  <w:szCs w:val="20"/>
                  <w:lang w:val="en-GB"/>
                </w:rPr>
                <m:t>P</m:t>
              </w:ins>
            </m:r>
          </m:e>
          <m:sub>
            <m:r>
              <w:ins w:id="632" w:author="Aaron Naidoo-Bagwell" w:date="2022-07-18T11:12:00Z">
                <w:rPr>
                  <w:rFonts w:ascii="Cambria Math" w:eastAsia="Calibri" w:hAnsi="Cambria Math" w:cs="Times New Roman"/>
                  <w:sz w:val="20"/>
                  <w:szCs w:val="20"/>
                  <w:lang w:val="en-GB"/>
                </w:rPr>
                <m:t>j,C</m:t>
              </w:ins>
            </m:r>
          </m:sub>
          <m:sup>
            <m:r>
              <w:ins w:id="633" w:author="Aaron Naidoo-Bagwell" w:date="2022-07-18T11:12:00Z">
                <w:rPr>
                  <w:rFonts w:ascii="Cambria Math" w:eastAsia="Calibri" w:hAnsi="Cambria Math" w:cs="Times New Roman"/>
                  <w:sz w:val="20"/>
                  <w:szCs w:val="20"/>
                  <w:lang w:val="en-GB"/>
                </w:rPr>
                <m:t>sat</m:t>
              </w:ins>
            </m:r>
          </m:sup>
        </m:sSubSup>
      </m:oMath>
      <w:ins w:id="634" w:author="Aaron Naidoo-Bagwell" w:date="2022-07-18T11:12:00Z">
        <w:r w:rsidR="00FB606D" w:rsidRPr="004E3512">
          <w:rPr>
            <w:rFonts w:ascii="Times New Roman" w:eastAsia="DengXian" w:hAnsi="Times New Roman" w:cs="Times New Roman"/>
            <w:sz w:val="20"/>
            <w:szCs w:val="20"/>
            <w:lang w:val="en-GB"/>
          </w:rPr>
          <w:t xml:space="preserve">                                                                                                                                                       (6)</w:t>
        </w:r>
      </w:ins>
    </w:p>
    <w:p w14:paraId="72132E98" w14:textId="47AB5D67" w:rsidR="00FB606D" w:rsidRDefault="00FB606D" w:rsidP="00FB606D">
      <w:pPr>
        <w:rPr>
          <w:ins w:id="635" w:author="Aaron Naidoo-Bagwell" w:date="2022-07-18T12:11:00Z"/>
          <w:rFonts w:ascii="Times New Roman" w:hAnsi="Times New Roman" w:cs="Times New Roman"/>
          <w:b/>
          <w:bCs/>
          <w:lang w:val="en-GB"/>
        </w:rPr>
      </w:pPr>
      <w:ins w:id="636" w:author="Aaron Naidoo-Bagwell" w:date="2022-07-18T11:12:00Z">
        <w:r w:rsidRPr="004E3512">
          <w:rPr>
            <w:rFonts w:ascii="Times New Roman" w:hAnsi="Times New Roman" w:cs="Times New Roman"/>
            <w:b/>
            <w:bCs/>
            <w:lang w:val="en-GB"/>
            <w:rPrChange w:id="637" w:author="Aaron Naidoo-Bagwell" w:date="2022-07-18T12:11:00Z">
              <w:rPr>
                <w:rFonts w:ascii="Times New Roman" w:eastAsia="DengXian Light" w:hAnsi="Times New Roman" w:cs="Times New Roman"/>
                <w:b/>
                <w:iCs/>
                <w:sz w:val="20"/>
                <w:szCs w:val="20"/>
                <w:lang w:val="en-GB"/>
              </w:rPr>
            </w:rPrChange>
          </w:rPr>
          <w:t>Grazing</w:t>
        </w:r>
      </w:ins>
    </w:p>
    <w:p w14:paraId="142B05BF" w14:textId="77777777" w:rsidR="004E3512" w:rsidRPr="004E3512" w:rsidRDefault="004E3512" w:rsidP="00FB606D">
      <w:pPr>
        <w:rPr>
          <w:ins w:id="638" w:author="Aaron Naidoo-Bagwell" w:date="2022-07-18T11:12:00Z"/>
          <w:rFonts w:ascii="Times New Roman" w:eastAsia="Calibri" w:hAnsi="Times New Roman" w:cs="Times New Roman"/>
          <w:sz w:val="20"/>
          <w:szCs w:val="20"/>
          <w:lang w:val="en-GB"/>
        </w:rPr>
      </w:pPr>
    </w:p>
    <w:p w14:paraId="64EF67FD" w14:textId="77777777" w:rsidR="00FB606D" w:rsidRPr="004E3512" w:rsidRDefault="00FB606D" w:rsidP="00FB606D">
      <w:pPr>
        <w:spacing w:line="360" w:lineRule="auto"/>
        <w:rPr>
          <w:ins w:id="639" w:author="Aaron Naidoo-Bagwell" w:date="2022-07-18T11:12:00Z"/>
          <w:rFonts w:ascii="Times New Roman" w:eastAsia="Calibri" w:hAnsi="Times New Roman" w:cs="Times New Roman"/>
          <w:sz w:val="20"/>
          <w:szCs w:val="20"/>
          <w:lang w:val="en-GB"/>
        </w:rPr>
      </w:pPr>
      <w:ins w:id="640" w:author="Aaron Naidoo-Bagwell" w:date="2022-07-18T11:12:00Z">
        <w:r w:rsidRPr="004E3512">
          <w:rPr>
            <w:rFonts w:ascii="Times New Roman" w:eastAsia="Calibri" w:hAnsi="Times New Roman" w:cs="Times New Roman"/>
            <w:sz w:val="20"/>
            <w:szCs w:val="20"/>
            <w:lang w:val="en-GB"/>
          </w:rPr>
          <w:t>We determine a predator’s (</w:t>
        </w:r>
        <w:r w:rsidRPr="004E3512">
          <w:rPr>
            <w:rFonts w:ascii="Times New Roman" w:eastAsia="Calibri" w:hAnsi="Times New Roman" w:cs="Times New Roman"/>
            <w:i/>
            <w:iCs/>
            <w:sz w:val="20"/>
            <w:szCs w:val="20"/>
            <w:lang w:val="en-GB"/>
          </w:rPr>
          <w:t>j</w:t>
        </w:r>
        <w:r w:rsidRPr="004E3512">
          <w:rPr>
            <w:rFonts w:ascii="Times New Roman" w:eastAsia="Calibri" w:hAnsi="Times New Roman" w:cs="Times New Roman"/>
            <w:i/>
            <w:iCs/>
            <w:sz w:val="20"/>
            <w:szCs w:val="20"/>
            <w:vertAlign w:val="subscript"/>
            <w:lang w:val="en-GB"/>
          </w:rPr>
          <w:t>pred</w:t>
        </w:r>
        <w:r w:rsidRPr="004E3512">
          <w:rPr>
            <w:rFonts w:ascii="Times New Roman" w:eastAsia="Calibri" w:hAnsi="Times New Roman" w:cs="Times New Roman"/>
            <w:sz w:val="20"/>
            <w:szCs w:val="20"/>
            <w:lang w:val="en-GB"/>
          </w:rPr>
          <w:t>) predator-biomass specific grazing rate on its prey (</w:t>
        </w:r>
        <w:r w:rsidRPr="004E3512">
          <w:rPr>
            <w:rFonts w:ascii="Times New Roman" w:eastAsia="Calibri" w:hAnsi="Times New Roman" w:cs="Times New Roman"/>
            <w:i/>
            <w:iCs/>
            <w:sz w:val="20"/>
            <w:szCs w:val="20"/>
            <w:lang w:val="en-GB"/>
          </w:rPr>
          <w:t>j</w:t>
        </w:r>
        <w:r w:rsidRPr="004E3512">
          <w:rPr>
            <w:rFonts w:ascii="Times New Roman" w:eastAsia="Calibri" w:hAnsi="Times New Roman" w:cs="Times New Roman"/>
            <w:i/>
            <w:iCs/>
            <w:sz w:val="20"/>
            <w:szCs w:val="20"/>
            <w:vertAlign w:val="subscript"/>
            <w:lang w:val="en-GB"/>
          </w:rPr>
          <w:t>prey</w:t>
        </w:r>
        <w:r w:rsidRPr="004E3512">
          <w:rPr>
            <w:rFonts w:ascii="Times New Roman" w:eastAsia="Calibri" w:hAnsi="Times New Roman" w:cs="Times New Roman"/>
            <w:sz w:val="20"/>
            <w:szCs w:val="20"/>
            <w:lang w:val="en-GB"/>
          </w:rPr>
          <w:t>) by the overall grazing rate, the prey switching term (</w:t>
        </w:r>
        <w:r w:rsidRPr="004E3512">
          <w:rPr>
            <w:rFonts w:ascii="Times New Roman" w:eastAsia="Calibri" w:hAnsi="Times New Roman" w:cs="Times New Roman"/>
            <w:i/>
            <w:iCs/>
            <w:sz w:val="20"/>
            <w:szCs w:val="20"/>
            <w:lang w:val="en-GB"/>
          </w:rPr>
          <w:t>ϕ</w:t>
        </w:r>
        <w:r w:rsidRPr="004E3512">
          <w:rPr>
            <w:rFonts w:ascii="Times New Roman" w:eastAsia="Calibri" w:hAnsi="Times New Roman" w:cs="Times New Roman"/>
            <w:sz w:val="20"/>
            <w:szCs w:val="20"/>
            <w:lang w:val="en-GB"/>
          </w:rPr>
          <w:t>) and prey refuge (</w:t>
        </w:r>
      </w:ins>
      <m:oMath>
        <m:r>
          <w:ins w:id="641" w:author="Aaron Naidoo-Bagwell" w:date="2022-07-18T11:12:00Z">
            <w:rPr>
              <w:rFonts w:ascii="Cambria Math" w:eastAsia="DengXian" w:hAnsi="Cambria Math" w:cs="Times New Roman"/>
              <w:sz w:val="20"/>
              <w:szCs w:val="20"/>
              <w:lang w:val="en-GB"/>
            </w:rPr>
            <m:t>1-</m:t>
          </w:ins>
        </m:r>
        <m:sSup>
          <m:sSupPr>
            <m:ctrlPr>
              <w:ins w:id="642" w:author="Aaron Naidoo-Bagwell" w:date="2022-07-18T11:12:00Z">
                <w:rPr>
                  <w:rFonts w:ascii="Cambria Math" w:eastAsia="DengXian" w:hAnsi="Cambria Math" w:cs="Times New Roman"/>
                  <w:i/>
                  <w:sz w:val="20"/>
                  <w:szCs w:val="20"/>
                  <w:lang w:val="en-GB"/>
                </w:rPr>
              </w:ins>
            </m:ctrlPr>
          </m:sSupPr>
          <m:e>
            <m:r>
              <w:ins w:id="643" w:author="Aaron Naidoo-Bagwell" w:date="2022-07-18T11:12:00Z">
                <w:rPr>
                  <w:rFonts w:ascii="Cambria Math" w:eastAsia="DengXian" w:hAnsi="Cambria Math" w:cs="Times New Roman"/>
                  <w:sz w:val="20"/>
                  <w:szCs w:val="20"/>
                  <w:lang w:val="en-GB"/>
                </w:rPr>
                <m:t>e</m:t>
              </w:ins>
            </m:r>
          </m:e>
          <m:sup>
            <m:r>
              <w:ins w:id="644" w:author="Aaron Naidoo-Bagwell" w:date="2022-07-18T11:12:00Z">
                <w:rPr>
                  <w:rFonts w:ascii="Cambria Math" w:eastAsia="DengXian" w:hAnsi="Cambria Math" w:cs="Times New Roman"/>
                  <w:sz w:val="20"/>
                  <w:szCs w:val="20"/>
                  <w:lang w:val="en-GB"/>
                </w:rPr>
                <m:t xml:space="preserve">Λ ∙ </m:t>
              </w:ins>
            </m:r>
            <m:sSub>
              <m:sSubPr>
                <m:ctrlPr>
                  <w:ins w:id="645" w:author="Aaron Naidoo-Bagwell" w:date="2022-07-18T11:12:00Z">
                    <w:rPr>
                      <w:rFonts w:ascii="Cambria Math" w:eastAsia="DengXian" w:hAnsi="Cambria Math" w:cs="Times New Roman"/>
                      <w:i/>
                      <w:sz w:val="20"/>
                      <w:szCs w:val="20"/>
                      <w:lang w:val="en-GB"/>
                    </w:rPr>
                  </w:ins>
                </m:ctrlPr>
              </m:sSubPr>
              <m:e>
                <m:r>
                  <w:ins w:id="646" w:author="Aaron Naidoo-Bagwell" w:date="2022-07-18T11:12:00Z">
                    <w:rPr>
                      <w:rFonts w:ascii="Cambria Math" w:eastAsia="DengXian" w:hAnsi="Cambria Math" w:cs="Times New Roman"/>
                      <w:sz w:val="20"/>
                      <w:szCs w:val="20"/>
                      <w:lang w:val="en-GB"/>
                    </w:rPr>
                    <m:t>F</m:t>
                  </w:ins>
                </m:r>
              </m:e>
              <m:sub>
                <m:sSub>
                  <m:sSubPr>
                    <m:ctrlPr>
                      <w:ins w:id="647" w:author="Aaron Naidoo-Bagwell" w:date="2022-07-18T11:12:00Z">
                        <w:rPr>
                          <w:rFonts w:ascii="Cambria Math" w:eastAsia="DengXian" w:hAnsi="Cambria Math" w:cs="Times New Roman"/>
                          <w:i/>
                          <w:sz w:val="20"/>
                          <w:szCs w:val="20"/>
                          <w:lang w:val="en-GB"/>
                        </w:rPr>
                      </w:ins>
                    </m:ctrlPr>
                  </m:sSubPr>
                  <m:e>
                    <m:r>
                      <w:ins w:id="648" w:author="Aaron Naidoo-Bagwell" w:date="2022-07-18T11:12:00Z">
                        <w:rPr>
                          <w:rFonts w:ascii="Cambria Math" w:eastAsia="DengXian" w:hAnsi="Cambria Math" w:cs="Times New Roman"/>
                          <w:sz w:val="20"/>
                          <w:szCs w:val="20"/>
                          <w:lang w:val="en-GB"/>
                        </w:rPr>
                        <m:t>j</m:t>
                      </w:ins>
                    </m:r>
                  </m:e>
                  <m:sub>
                    <m:r>
                      <w:ins w:id="649" w:author="Aaron Naidoo-Bagwell" w:date="2022-07-18T11:12:00Z">
                        <w:rPr>
                          <w:rFonts w:ascii="Cambria Math" w:eastAsia="DengXian" w:hAnsi="Cambria Math" w:cs="Times New Roman"/>
                          <w:sz w:val="20"/>
                          <w:szCs w:val="20"/>
                          <w:lang w:val="en-GB"/>
                        </w:rPr>
                        <m:t>pred</m:t>
                      </w:ins>
                    </m:r>
                  </m:sub>
                </m:sSub>
                <m:r>
                  <w:ins w:id="650" w:author="Aaron Naidoo-Bagwell" w:date="2022-07-18T11:12:00Z">
                    <w:rPr>
                      <w:rFonts w:ascii="Cambria Math" w:eastAsia="DengXian" w:hAnsi="Cambria Math" w:cs="Times New Roman"/>
                      <w:sz w:val="20"/>
                      <w:szCs w:val="20"/>
                      <w:lang w:val="en-GB"/>
                    </w:rPr>
                    <m:t>,  C</m:t>
                  </w:ins>
                </m:r>
              </m:sub>
            </m:sSub>
          </m:sup>
        </m:sSup>
        <m:r>
          <w:ins w:id="651" w:author="Aaron Naidoo-Bagwell" w:date="2022-07-18T11:12:00Z">
            <w:rPr>
              <w:rFonts w:ascii="Cambria Math" w:eastAsia="DengXian" w:hAnsi="Cambria Math" w:cs="Times New Roman"/>
              <w:sz w:val="20"/>
              <w:szCs w:val="20"/>
              <w:lang w:val="en-GB"/>
            </w:rPr>
            <m:t>)</m:t>
          </w:ins>
        </m:r>
      </m:oMath>
      <w:ins w:id="652" w:author="Aaron Naidoo-Bagwell" w:date="2022-07-18T11:12:00Z">
        <w:r w:rsidRPr="004E3512">
          <w:rPr>
            <w:rFonts w:ascii="Times New Roman" w:eastAsia="DengXian" w:hAnsi="Times New Roman" w:cs="Times New Roman"/>
            <w:sz w:val="20"/>
            <w:szCs w:val="20"/>
            <w:lang w:val="en-GB"/>
          </w:rPr>
          <w:t xml:space="preserve"> where grazing will reduce if availability is low</w:t>
        </w:r>
        <w:r w:rsidRPr="004E3512">
          <w:rPr>
            <w:rFonts w:ascii="Times New Roman" w:eastAsia="Calibri" w:hAnsi="Times New Roman" w:cs="Times New Roman"/>
            <w:sz w:val="20"/>
            <w:szCs w:val="20"/>
            <w:lang w:val="en-GB"/>
          </w:rPr>
          <w:t xml:space="preserve">. </w:t>
        </w:r>
      </w:ins>
    </w:p>
    <w:commentRangeStart w:id="653"/>
    <w:p w14:paraId="4F754EF8" w14:textId="77777777" w:rsidR="00FB606D" w:rsidRPr="004E3512" w:rsidRDefault="00000000" w:rsidP="00FB606D">
      <w:pPr>
        <w:spacing w:line="360" w:lineRule="auto"/>
        <w:rPr>
          <w:ins w:id="654" w:author="Aaron Naidoo-Bagwell" w:date="2022-07-18T11:12:00Z"/>
          <w:rFonts w:ascii="Times New Roman" w:eastAsia="DengXian" w:hAnsi="Times New Roman" w:cs="Times New Roman"/>
          <w:sz w:val="20"/>
          <w:szCs w:val="20"/>
          <w:lang w:val="en-GB"/>
        </w:rPr>
      </w:pPr>
      <m:oMath>
        <m:sSub>
          <m:sSubPr>
            <m:ctrlPr>
              <w:ins w:id="655" w:author="Aaron Naidoo-Bagwell" w:date="2022-07-18T11:12:00Z">
                <w:rPr>
                  <w:rFonts w:ascii="Cambria Math" w:eastAsia="Calibri" w:hAnsi="Cambria Math" w:cs="Times New Roman"/>
                  <w:i/>
                  <w:sz w:val="20"/>
                  <w:szCs w:val="20"/>
                  <w:lang w:val="en-GB"/>
                </w:rPr>
              </w:ins>
            </m:ctrlPr>
          </m:sSubPr>
          <m:e>
            <m:r>
              <w:ins w:id="656" w:author="Aaron Naidoo-Bagwell" w:date="2022-07-18T11:12:00Z">
                <w:rPr>
                  <w:rFonts w:ascii="Cambria Math" w:eastAsia="Calibri" w:hAnsi="Cambria Math" w:cs="Times New Roman"/>
                  <w:sz w:val="20"/>
                  <w:szCs w:val="20"/>
                  <w:lang w:val="en-GB"/>
                </w:rPr>
                <m:t>G</m:t>
              </w:ins>
            </m:r>
          </m:e>
          <m:sub>
            <m:sSub>
              <m:sSubPr>
                <m:ctrlPr>
                  <w:ins w:id="657" w:author="Aaron Naidoo-Bagwell" w:date="2022-07-18T11:12:00Z">
                    <w:rPr>
                      <w:rFonts w:ascii="Cambria Math" w:eastAsia="Calibri" w:hAnsi="Cambria Math" w:cs="Times New Roman"/>
                      <w:i/>
                      <w:sz w:val="20"/>
                      <w:szCs w:val="20"/>
                      <w:lang w:val="en-GB"/>
                    </w:rPr>
                  </w:ins>
                </m:ctrlPr>
              </m:sSubPr>
              <m:e>
                <m:r>
                  <w:ins w:id="658" w:author="Aaron Naidoo-Bagwell" w:date="2022-07-18T11:12:00Z">
                    <w:rPr>
                      <w:rFonts w:ascii="Cambria Math" w:eastAsia="Calibri" w:hAnsi="Cambria Math" w:cs="Times New Roman"/>
                      <w:sz w:val="20"/>
                      <w:szCs w:val="20"/>
                      <w:lang w:val="en-GB"/>
                    </w:rPr>
                    <m:t>j</m:t>
                  </w:ins>
                </m:r>
              </m:e>
              <m:sub>
                <m:r>
                  <w:ins w:id="659" w:author="Aaron Naidoo-Bagwell" w:date="2022-07-18T11:12:00Z">
                    <w:rPr>
                      <w:rFonts w:ascii="Cambria Math" w:eastAsia="Calibri" w:hAnsi="Cambria Math" w:cs="Times New Roman"/>
                      <w:sz w:val="20"/>
                      <w:szCs w:val="20"/>
                      <w:lang w:val="en-GB"/>
                    </w:rPr>
                    <m:t>pred</m:t>
                  </w:ins>
                </m:r>
              </m:sub>
            </m:sSub>
            <m:sSub>
              <m:sSubPr>
                <m:ctrlPr>
                  <w:ins w:id="660" w:author="Aaron Naidoo-Bagwell" w:date="2022-07-18T11:12:00Z">
                    <w:rPr>
                      <w:rFonts w:ascii="Cambria Math" w:eastAsia="Calibri" w:hAnsi="Cambria Math" w:cs="Times New Roman"/>
                      <w:i/>
                      <w:sz w:val="20"/>
                      <w:szCs w:val="20"/>
                      <w:lang w:val="en-GB"/>
                    </w:rPr>
                  </w:ins>
                </m:ctrlPr>
              </m:sSubPr>
              <m:e>
                <m:r>
                  <w:ins w:id="661" w:author="Aaron Naidoo-Bagwell" w:date="2022-07-18T11:12:00Z">
                    <w:rPr>
                      <w:rFonts w:ascii="Cambria Math" w:eastAsia="Calibri" w:hAnsi="Cambria Math" w:cs="Times New Roman"/>
                      <w:sz w:val="20"/>
                      <w:szCs w:val="20"/>
                      <w:lang w:val="en-GB"/>
                    </w:rPr>
                    <m:t>,j</m:t>
                  </w:ins>
                </m:r>
              </m:e>
              <m:sub>
                <m:r>
                  <w:ins w:id="662" w:author="Aaron Naidoo-Bagwell" w:date="2022-07-18T11:12:00Z">
                    <w:rPr>
                      <w:rFonts w:ascii="Cambria Math" w:eastAsia="Calibri" w:hAnsi="Cambria Math" w:cs="Times New Roman"/>
                      <w:sz w:val="20"/>
                      <w:szCs w:val="20"/>
                      <w:lang w:val="en-GB"/>
                    </w:rPr>
                    <m:t>prey</m:t>
                  </w:ins>
                </m:r>
              </m:sub>
            </m:sSub>
            <m:r>
              <w:ins w:id="663" w:author="Aaron Naidoo-Bagwell" w:date="2022-07-18T11:12:00Z">
                <w:rPr>
                  <w:rFonts w:ascii="Cambria Math" w:eastAsia="Calibri" w:hAnsi="Cambria Math" w:cs="Times New Roman"/>
                  <w:sz w:val="20"/>
                  <w:szCs w:val="20"/>
                  <w:lang w:val="en-GB"/>
                </w:rPr>
                <m:t>,  C</m:t>
              </w:ins>
            </m:r>
          </m:sub>
        </m:sSub>
        <m:r>
          <w:ins w:id="664" w:author="Aaron Naidoo-Bagwell" w:date="2022-07-18T11:12:00Z">
            <w:rPr>
              <w:rFonts w:ascii="Cambria Math" w:eastAsia="DengXian" w:hAnsi="Cambria Math" w:cs="Times New Roman"/>
              <w:sz w:val="20"/>
              <w:szCs w:val="20"/>
              <w:lang w:val="en-GB"/>
            </w:rPr>
            <m:t xml:space="preserve">= </m:t>
          </w:ins>
        </m:r>
        <m:sSup>
          <m:sSupPr>
            <m:ctrlPr>
              <w:ins w:id="665" w:author="Aaron Naidoo-Bagwell" w:date="2022-07-18T11:12:00Z">
                <w:rPr>
                  <w:rFonts w:ascii="Cambria Math" w:eastAsia="DengXian" w:hAnsi="Cambria Math" w:cs="Times New Roman"/>
                  <w:i/>
                  <w:sz w:val="20"/>
                  <w:szCs w:val="20"/>
                  <w:lang w:val="en-GB"/>
                </w:rPr>
              </w:ins>
            </m:ctrlPr>
          </m:sSupPr>
          <m:e>
            <m:r>
              <w:ins w:id="666" w:author="Aaron Naidoo-Bagwell" w:date="2022-07-18T11:12:00Z">
                <w:rPr>
                  <w:rFonts w:ascii="Cambria Math" w:eastAsia="DengXian" w:hAnsi="Cambria Math" w:cs="Times New Roman"/>
                  <w:sz w:val="20"/>
                  <w:szCs w:val="20"/>
                  <w:lang w:val="en-GB"/>
                </w:rPr>
                <m:t>γ</m:t>
              </w:ins>
            </m:r>
          </m:e>
          <m:sup>
            <m:r>
              <w:ins w:id="667" w:author="Aaron Naidoo-Bagwell" w:date="2022-07-18T11:12:00Z">
                <w:rPr>
                  <w:rFonts w:ascii="Cambria Math" w:eastAsia="DengXian" w:hAnsi="Cambria Math" w:cs="Times New Roman"/>
                  <w:sz w:val="20"/>
                  <w:szCs w:val="20"/>
                  <w:lang w:val="en-GB"/>
                </w:rPr>
                <m:t>T</m:t>
              </w:ins>
            </m:r>
          </m:sup>
        </m:sSup>
        <m:r>
          <w:ins w:id="668" w:author="Aaron Naidoo-Bagwell" w:date="2022-07-18T11:12:00Z">
            <w:rPr>
              <w:rFonts w:ascii="Cambria Math" w:eastAsia="DengXian" w:hAnsi="Cambria Math" w:cs="Times New Roman"/>
              <w:sz w:val="20"/>
              <w:szCs w:val="20"/>
              <w:lang w:val="en-GB"/>
            </w:rPr>
            <m:t xml:space="preserve">∙ </m:t>
          </w:ins>
        </m:r>
        <m:sSubSup>
          <m:sSubSupPr>
            <m:ctrlPr>
              <w:ins w:id="669" w:author="Aaron Naidoo-Bagwell" w:date="2022-07-18T11:12:00Z">
                <w:rPr>
                  <w:rFonts w:ascii="Cambria Math" w:eastAsia="DengXian" w:hAnsi="Cambria Math" w:cs="Times New Roman"/>
                  <w:i/>
                  <w:sz w:val="20"/>
                  <w:szCs w:val="20"/>
                  <w:lang w:val="en-GB"/>
                </w:rPr>
              </w:ins>
            </m:ctrlPr>
          </m:sSubSupPr>
          <m:e>
            <m:r>
              <w:ins w:id="670" w:author="Aaron Naidoo-Bagwell" w:date="2022-07-18T11:12:00Z">
                <w:rPr>
                  <w:rFonts w:ascii="Cambria Math" w:eastAsia="DengXian" w:hAnsi="Cambria Math" w:cs="Times New Roman"/>
                  <w:sz w:val="20"/>
                  <w:szCs w:val="20"/>
                  <w:lang w:val="en-GB"/>
                </w:rPr>
                <m:t>G</m:t>
              </w:ins>
            </m:r>
          </m:e>
          <m:sub>
            <m:sSub>
              <m:sSubPr>
                <m:ctrlPr>
                  <w:ins w:id="671" w:author="Aaron Naidoo-Bagwell" w:date="2022-07-18T11:12:00Z">
                    <w:rPr>
                      <w:rFonts w:ascii="Cambria Math" w:eastAsia="DengXian" w:hAnsi="Cambria Math" w:cs="Times New Roman"/>
                      <w:i/>
                      <w:sz w:val="20"/>
                      <w:szCs w:val="20"/>
                      <w:lang w:val="en-GB"/>
                    </w:rPr>
                  </w:ins>
                </m:ctrlPr>
              </m:sSubPr>
              <m:e>
                <m:r>
                  <w:ins w:id="672" w:author="Aaron Naidoo-Bagwell" w:date="2022-07-18T11:12:00Z">
                    <w:rPr>
                      <w:rFonts w:ascii="Cambria Math" w:eastAsia="DengXian" w:hAnsi="Cambria Math" w:cs="Times New Roman"/>
                      <w:sz w:val="20"/>
                      <w:szCs w:val="20"/>
                      <w:lang w:val="en-GB"/>
                    </w:rPr>
                    <m:t>j</m:t>
                  </w:ins>
                </m:r>
              </m:e>
              <m:sub>
                <m:r>
                  <w:ins w:id="673" w:author="Aaron Naidoo-Bagwell" w:date="2022-07-18T11:12:00Z">
                    <w:rPr>
                      <w:rFonts w:ascii="Cambria Math" w:eastAsia="DengXian" w:hAnsi="Cambria Math" w:cs="Times New Roman"/>
                      <w:sz w:val="20"/>
                      <w:szCs w:val="20"/>
                      <w:lang w:val="en-GB"/>
                    </w:rPr>
                    <m:t>pred</m:t>
                  </w:ins>
                </m:r>
              </m:sub>
            </m:sSub>
            <m:r>
              <w:ins w:id="674" w:author="Aaron Naidoo-Bagwell" w:date="2022-07-18T11:12:00Z">
                <w:rPr>
                  <w:rFonts w:ascii="Cambria Math" w:eastAsia="DengXian" w:hAnsi="Cambria Math" w:cs="Times New Roman"/>
                  <w:sz w:val="20"/>
                  <w:szCs w:val="20"/>
                  <w:lang w:val="en-GB"/>
                </w:rPr>
                <m:t>,C</m:t>
              </w:ins>
            </m:r>
          </m:sub>
          <m:sup>
            <m:r>
              <w:ins w:id="675" w:author="Aaron Naidoo-Bagwell" w:date="2022-07-18T11:12:00Z">
                <w:rPr>
                  <w:rFonts w:ascii="Cambria Math" w:eastAsia="DengXian" w:hAnsi="Cambria Math" w:cs="Times New Roman"/>
                  <w:sz w:val="20"/>
                  <w:szCs w:val="20"/>
                  <w:lang w:val="en-GB"/>
                </w:rPr>
                <m:t>max</m:t>
              </w:ins>
            </m:r>
          </m:sup>
        </m:sSubSup>
        <m:r>
          <w:ins w:id="676" w:author="Aaron Naidoo-Bagwell" w:date="2022-07-18T11:12:00Z">
            <w:rPr>
              <w:rFonts w:ascii="Cambria Math" w:eastAsia="DengXian" w:hAnsi="Cambria Math" w:cs="Times New Roman"/>
              <w:sz w:val="20"/>
              <w:szCs w:val="20"/>
              <w:lang w:val="en-GB"/>
            </w:rPr>
            <m:t xml:space="preserve">∙ </m:t>
          </w:ins>
        </m:r>
        <m:f>
          <m:fPr>
            <m:ctrlPr>
              <w:ins w:id="677" w:author="Aaron Naidoo-Bagwell" w:date="2022-07-18T11:12:00Z">
                <w:rPr>
                  <w:rFonts w:ascii="Cambria Math" w:eastAsia="DengXian" w:hAnsi="Cambria Math" w:cs="Times New Roman"/>
                  <w:i/>
                  <w:sz w:val="20"/>
                  <w:szCs w:val="20"/>
                  <w:lang w:val="en-GB"/>
                </w:rPr>
              </w:ins>
            </m:ctrlPr>
          </m:fPr>
          <m:num>
            <m:sSub>
              <m:sSubPr>
                <m:ctrlPr>
                  <w:ins w:id="678" w:author="Aaron Naidoo-Bagwell" w:date="2022-07-18T11:12:00Z">
                    <w:rPr>
                      <w:rFonts w:ascii="Cambria Math" w:eastAsia="DengXian" w:hAnsi="Cambria Math" w:cs="Times New Roman"/>
                      <w:i/>
                      <w:sz w:val="20"/>
                      <w:szCs w:val="20"/>
                      <w:lang w:val="en-GB"/>
                    </w:rPr>
                  </w:ins>
                </m:ctrlPr>
              </m:sSubPr>
              <m:e>
                <m:r>
                  <w:ins w:id="679" w:author="Aaron Naidoo-Bagwell" w:date="2022-07-18T11:12:00Z">
                    <w:rPr>
                      <w:rFonts w:ascii="Cambria Math" w:eastAsia="DengXian" w:hAnsi="Cambria Math" w:cs="Times New Roman"/>
                      <w:sz w:val="20"/>
                      <w:szCs w:val="20"/>
                      <w:lang w:val="en-GB"/>
                    </w:rPr>
                    <m:t>F</m:t>
                  </w:ins>
                </m:r>
              </m:e>
              <m:sub>
                <m:sSub>
                  <m:sSubPr>
                    <m:ctrlPr>
                      <w:ins w:id="680" w:author="Aaron Naidoo-Bagwell" w:date="2022-07-18T11:12:00Z">
                        <w:rPr>
                          <w:rFonts w:ascii="Cambria Math" w:eastAsia="DengXian" w:hAnsi="Cambria Math" w:cs="Times New Roman"/>
                          <w:i/>
                          <w:sz w:val="20"/>
                          <w:szCs w:val="20"/>
                          <w:lang w:val="en-GB"/>
                        </w:rPr>
                      </w:ins>
                    </m:ctrlPr>
                  </m:sSubPr>
                  <m:e>
                    <m:r>
                      <w:ins w:id="681" w:author="Aaron Naidoo-Bagwell" w:date="2022-07-18T11:12:00Z">
                        <w:rPr>
                          <w:rFonts w:ascii="Cambria Math" w:eastAsia="DengXian" w:hAnsi="Cambria Math" w:cs="Times New Roman"/>
                          <w:sz w:val="20"/>
                          <w:szCs w:val="20"/>
                          <w:lang w:val="en-GB"/>
                        </w:rPr>
                        <m:t>j</m:t>
                      </w:ins>
                    </m:r>
                  </m:e>
                  <m:sub>
                    <m:r>
                      <w:ins w:id="682" w:author="Aaron Naidoo-Bagwell" w:date="2022-07-18T11:12:00Z">
                        <w:rPr>
                          <w:rFonts w:ascii="Cambria Math" w:eastAsia="DengXian" w:hAnsi="Cambria Math" w:cs="Times New Roman"/>
                          <w:sz w:val="20"/>
                          <w:szCs w:val="20"/>
                          <w:lang w:val="en-GB"/>
                        </w:rPr>
                        <m:t>pred</m:t>
                      </w:ins>
                    </m:r>
                  </m:sub>
                </m:sSub>
                <m:r>
                  <w:ins w:id="683" w:author="Aaron Naidoo-Bagwell" w:date="2022-07-18T11:12:00Z">
                    <w:rPr>
                      <w:rFonts w:ascii="Cambria Math" w:eastAsia="DengXian" w:hAnsi="Cambria Math" w:cs="Times New Roman"/>
                      <w:sz w:val="20"/>
                      <w:szCs w:val="20"/>
                      <w:lang w:val="en-GB"/>
                    </w:rPr>
                    <m:t>,c</m:t>
                  </w:ins>
                </m:r>
              </m:sub>
            </m:sSub>
          </m:num>
          <m:den>
            <m:sSub>
              <m:sSubPr>
                <m:ctrlPr>
                  <w:ins w:id="684" w:author="Aaron Naidoo-Bagwell" w:date="2022-07-18T11:12:00Z">
                    <w:rPr>
                      <w:rFonts w:ascii="Cambria Math" w:eastAsia="DengXian" w:hAnsi="Cambria Math" w:cs="Times New Roman"/>
                      <w:i/>
                      <w:sz w:val="20"/>
                      <w:szCs w:val="20"/>
                      <w:lang w:val="en-GB"/>
                    </w:rPr>
                  </w:ins>
                </m:ctrlPr>
              </m:sSubPr>
              <m:e>
                <m:r>
                  <w:ins w:id="685" w:author="Aaron Naidoo-Bagwell" w:date="2022-07-18T11:12:00Z">
                    <w:rPr>
                      <w:rFonts w:ascii="Cambria Math" w:eastAsia="DengXian" w:hAnsi="Cambria Math" w:cs="Times New Roman"/>
                      <w:sz w:val="20"/>
                      <w:szCs w:val="20"/>
                      <w:lang w:val="en-GB"/>
                    </w:rPr>
                    <m:t>k</m:t>
                  </w:ins>
                </m:r>
              </m:e>
              <m:sub>
                <m:sSub>
                  <m:sSubPr>
                    <m:ctrlPr>
                      <w:ins w:id="686" w:author="Aaron Naidoo-Bagwell" w:date="2022-07-18T11:12:00Z">
                        <w:rPr>
                          <w:rFonts w:ascii="Cambria Math" w:eastAsia="DengXian" w:hAnsi="Cambria Math" w:cs="Times New Roman"/>
                          <w:i/>
                          <w:sz w:val="20"/>
                          <w:szCs w:val="20"/>
                          <w:lang w:val="en-GB"/>
                        </w:rPr>
                      </w:ins>
                    </m:ctrlPr>
                  </m:sSubPr>
                  <m:e>
                    <m:r>
                      <w:ins w:id="687" w:author="Aaron Naidoo-Bagwell" w:date="2022-07-18T11:12:00Z">
                        <w:rPr>
                          <w:rFonts w:ascii="Cambria Math" w:eastAsia="DengXian" w:hAnsi="Cambria Math" w:cs="Times New Roman"/>
                          <w:sz w:val="20"/>
                          <w:szCs w:val="20"/>
                          <w:lang w:val="en-GB"/>
                        </w:rPr>
                        <m:t>j</m:t>
                      </w:ins>
                    </m:r>
                  </m:e>
                  <m:sub>
                    <m:r>
                      <w:ins w:id="688" w:author="Aaron Naidoo-Bagwell" w:date="2022-07-18T11:12:00Z">
                        <w:rPr>
                          <w:rFonts w:ascii="Cambria Math" w:eastAsia="DengXian" w:hAnsi="Cambria Math" w:cs="Times New Roman"/>
                          <w:sz w:val="20"/>
                          <w:szCs w:val="20"/>
                          <w:lang w:val="en-GB"/>
                        </w:rPr>
                        <m:t>prey</m:t>
                      </w:ins>
                    </m:r>
                  </m:sub>
                </m:sSub>
                <m:r>
                  <w:ins w:id="689" w:author="Aaron Naidoo-Bagwell" w:date="2022-07-18T11:12:00Z">
                    <w:rPr>
                      <w:rFonts w:ascii="Cambria Math" w:eastAsia="DengXian" w:hAnsi="Cambria Math" w:cs="Times New Roman"/>
                      <w:sz w:val="20"/>
                      <w:szCs w:val="20"/>
                      <w:lang w:val="en-GB"/>
                    </w:rPr>
                    <m:t>,C</m:t>
                  </w:ins>
                </m:r>
              </m:sub>
            </m:sSub>
            <m:r>
              <w:ins w:id="690" w:author="Aaron Naidoo-Bagwell" w:date="2022-07-18T11:12:00Z">
                <w:rPr>
                  <w:rFonts w:ascii="Cambria Math" w:eastAsia="DengXian" w:hAnsi="Cambria Math" w:cs="Times New Roman"/>
                  <w:sz w:val="20"/>
                  <w:szCs w:val="20"/>
                  <w:lang w:val="en-GB"/>
                </w:rPr>
                <m:t xml:space="preserve"> + </m:t>
              </w:ins>
            </m:r>
            <m:sSub>
              <m:sSubPr>
                <m:ctrlPr>
                  <w:ins w:id="691" w:author="Aaron Naidoo-Bagwell" w:date="2022-07-18T11:12:00Z">
                    <w:rPr>
                      <w:rFonts w:ascii="Cambria Math" w:eastAsia="DengXian" w:hAnsi="Cambria Math" w:cs="Times New Roman"/>
                      <w:i/>
                      <w:sz w:val="20"/>
                      <w:szCs w:val="20"/>
                      <w:lang w:val="en-GB"/>
                    </w:rPr>
                  </w:ins>
                </m:ctrlPr>
              </m:sSubPr>
              <m:e>
                <m:r>
                  <w:ins w:id="692" w:author="Aaron Naidoo-Bagwell" w:date="2022-07-18T11:12:00Z">
                    <w:rPr>
                      <w:rFonts w:ascii="Cambria Math" w:eastAsia="DengXian" w:hAnsi="Cambria Math" w:cs="Times New Roman"/>
                      <w:sz w:val="20"/>
                      <w:szCs w:val="20"/>
                      <w:lang w:val="en-GB"/>
                    </w:rPr>
                    <m:t>F</m:t>
                  </w:ins>
                </m:r>
              </m:e>
              <m:sub>
                <m:sSub>
                  <m:sSubPr>
                    <m:ctrlPr>
                      <w:ins w:id="693" w:author="Aaron Naidoo-Bagwell" w:date="2022-07-18T11:12:00Z">
                        <w:rPr>
                          <w:rFonts w:ascii="Cambria Math" w:eastAsia="DengXian" w:hAnsi="Cambria Math" w:cs="Times New Roman"/>
                          <w:i/>
                          <w:sz w:val="20"/>
                          <w:szCs w:val="20"/>
                          <w:lang w:val="en-GB"/>
                        </w:rPr>
                      </w:ins>
                    </m:ctrlPr>
                  </m:sSubPr>
                  <m:e>
                    <m:r>
                      <w:ins w:id="694" w:author="Aaron Naidoo-Bagwell" w:date="2022-07-18T11:12:00Z">
                        <w:rPr>
                          <w:rFonts w:ascii="Cambria Math" w:eastAsia="DengXian" w:hAnsi="Cambria Math" w:cs="Times New Roman"/>
                          <w:sz w:val="20"/>
                          <w:szCs w:val="20"/>
                          <w:lang w:val="en-GB"/>
                        </w:rPr>
                        <m:t>j</m:t>
                      </w:ins>
                    </m:r>
                  </m:e>
                  <m:sub>
                    <m:r>
                      <w:ins w:id="695" w:author="Aaron Naidoo-Bagwell" w:date="2022-07-18T11:12:00Z">
                        <w:rPr>
                          <w:rFonts w:ascii="Cambria Math" w:eastAsia="DengXian" w:hAnsi="Cambria Math" w:cs="Times New Roman"/>
                          <w:sz w:val="20"/>
                          <w:szCs w:val="20"/>
                          <w:lang w:val="en-GB"/>
                        </w:rPr>
                        <m:t>pred</m:t>
                      </w:ins>
                    </m:r>
                  </m:sub>
                </m:sSub>
                <m:r>
                  <w:ins w:id="696" w:author="Aaron Naidoo-Bagwell" w:date="2022-07-18T11:12:00Z">
                    <w:rPr>
                      <w:rFonts w:ascii="Cambria Math" w:eastAsia="DengXian" w:hAnsi="Cambria Math" w:cs="Times New Roman"/>
                      <w:sz w:val="20"/>
                      <w:szCs w:val="20"/>
                      <w:lang w:val="en-GB"/>
                    </w:rPr>
                    <m:t>,C</m:t>
                  </w:ins>
                </m:r>
              </m:sub>
            </m:sSub>
          </m:den>
        </m:f>
        <m:r>
          <w:ins w:id="697" w:author="Aaron Naidoo-Bagwell" w:date="2022-07-18T11:12:00Z">
            <w:rPr>
              <w:rFonts w:ascii="Cambria Math" w:eastAsia="DengXian" w:hAnsi="Cambria Math" w:cs="Times New Roman"/>
              <w:sz w:val="20"/>
              <w:szCs w:val="20"/>
              <w:lang w:val="en-GB"/>
            </w:rPr>
            <m:t xml:space="preserve"> ∙ </m:t>
          </w:ins>
        </m:r>
        <m:sSub>
          <m:sSubPr>
            <m:ctrlPr>
              <w:ins w:id="698" w:author="Aaron Naidoo-Bagwell" w:date="2022-07-18T11:12:00Z">
                <w:rPr>
                  <w:rFonts w:ascii="Cambria Math" w:eastAsia="DengXian" w:hAnsi="Cambria Math" w:cs="Times New Roman"/>
                  <w:i/>
                  <w:sz w:val="20"/>
                  <w:szCs w:val="20"/>
                  <w:lang w:val="en-GB"/>
                </w:rPr>
              </w:ins>
            </m:ctrlPr>
          </m:sSubPr>
          <m:e>
            <m:r>
              <w:ins w:id="699" w:author="Aaron Naidoo-Bagwell" w:date="2022-07-18T11:12:00Z">
                <w:rPr>
                  <w:rFonts w:ascii="Cambria Math" w:eastAsia="DengXian" w:hAnsi="Cambria Math" w:cs="Times New Roman"/>
                  <w:sz w:val="20"/>
                  <w:szCs w:val="20"/>
                  <w:lang w:val="en-GB"/>
                </w:rPr>
                <m:t>ϕ</m:t>
              </w:ins>
            </m:r>
          </m:e>
          <m:sub>
            <m:sSub>
              <m:sSubPr>
                <m:ctrlPr>
                  <w:ins w:id="700" w:author="Aaron Naidoo-Bagwell" w:date="2022-07-18T11:12:00Z">
                    <w:rPr>
                      <w:rFonts w:ascii="Cambria Math" w:eastAsia="DengXian" w:hAnsi="Cambria Math" w:cs="Times New Roman"/>
                      <w:i/>
                      <w:sz w:val="20"/>
                      <w:szCs w:val="20"/>
                      <w:lang w:val="en-GB"/>
                    </w:rPr>
                  </w:ins>
                </m:ctrlPr>
              </m:sSubPr>
              <m:e>
                <m:r>
                  <w:ins w:id="701" w:author="Aaron Naidoo-Bagwell" w:date="2022-07-18T11:12:00Z">
                    <w:rPr>
                      <w:rFonts w:ascii="Cambria Math" w:eastAsia="DengXian" w:hAnsi="Cambria Math" w:cs="Times New Roman"/>
                      <w:sz w:val="20"/>
                      <w:szCs w:val="20"/>
                      <w:lang w:val="en-GB"/>
                    </w:rPr>
                    <m:t>j</m:t>
                  </w:ins>
                </m:r>
              </m:e>
              <m:sub>
                <m:r>
                  <w:ins w:id="702" w:author="Aaron Naidoo-Bagwell" w:date="2022-07-18T11:12:00Z">
                    <w:rPr>
                      <w:rFonts w:ascii="Cambria Math" w:eastAsia="DengXian" w:hAnsi="Cambria Math" w:cs="Times New Roman"/>
                      <w:sz w:val="20"/>
                      <w:szCs w:val="20"/>
                      <w:lang w:val="en-GB"/>
                    </w:rPr>
                    <m:t>pred</m:t>
                  </w:ins>
                </m:r>
              </m:sub>
            </m:sSub>
            <m:r>
              <w:ins w:id="703" w:author="Aaron Naidoo-Bagwell" w:date="2022-07-18T11:12:00Z">
                <w:rPr>
                  <w:rFonts w:ascii="Cambria Math" w:eastAsia="DengXian" w:hAnsi="Cambria Math" w:cs="Times New Roman"/>
                  <w:sz w:val="20"/>
                  <w:szCs w:val="20"/>
                  <w:lang w:val="en-GB"/>
                </w:rPr>
                <m:t>,</m:t>
              </w:ins>
            </m:r>
            <m:sSub>
              <m:sSubPr>
                <m:ctrlPr>
                  <w:ins w:id="704" w:author="Aaron Naidoo-Bagwell" w:date="2022-07-18T11:12:00Z">
                    <w:rPr>
                      <w:rFonts w:ascii="Cambria Math" w:eastAsia="DengXian" w:hAnsi="Cambria Math" w:cs="Times New Roman"/>
                      <w:i/>
                      <w:sz w:val="20"/>
                      <w:szCs w:val="20"/>
                      <w:lang w:val="en-GB"/>
                    </w:rPr>
                  </w:ins>
                </m:ctrlPr>
              </m:sSubPr>
              <m:e>
                <m:r>
                  <w:ins w:id="705" w:author="Aaron Naidoo-Bagwell" w:date="2022-07-18T11:12:00Z">
                    <w:rPr>
                      <w:rFonts w:ascii="Cambria Math" w:eastAsia="DengXian" w:hAnsi="Cambria Math" w:cs="Times New Roman"/>
                      <w:sz w:val="20"/>
                      <w:szCs w:val="20"/>
                      <w:lang w:val="en-GB"/>
                    </w:rPr>
                    <m:t>j</m:t>
                  </w:ins>
                </m:r>
              </m:e>
              <m:sub>
                <m:r>
                  <w:ins w:id="706" w:author="Aaron Naidoo-Bagwell" w:date="2022-07-18T11:12:00Z">
                    <w:rPr>
                      <w:rFonts w:ascii="Cambria Math" w:eastAsia="DengXian" w:hAnsi="Cambria Math" w:cs="Times New Roman"/>
                      <w:sz w:val="20"/>
                      <w:szCs w:val="20"/>
                      <w:lang w:val="en-GB"/>
                    </w:rPr>
                    <m:t>prey</m:t>
                  </w:ins>
                </m:r>
              </m:sub>
            </m:sSub>
          </m:sub>
        </m:sSub>
        <m:r>
          <w:ins w:id="707" w:author="Aaron Naidoo-Bagwell" w:date="2022-07-18T11:12:00Z">
            <w:rPr>
              <w:rFonts w:ascii="Cambria Math" w:eastAsia="DengXian" w:hAnsi="Cambria Math" w:cs="Times New Roman"/>
              <w:sz w:val="20"/>
              <w:szCs w:val="20"/>
              <w:lang w:val="en-GB"/>
            </w:rPr>
            <m:t>∙(1-</m:t>
          </w:ins>
        </m:r>
        <m:sSup>
          <m:sSupPr>
            <m:ctrlPr>
              <w:ins w:id="708" w:author="Aaron Naidoo-Bagwell" w:date="2022-07-18T11:12:00Z">
                <w:rPr>
                  <w:rFonts w:ascii="Cambria Math" w:eastAsia="DengXian" w:hAnsi="Cambria Math" w:cs="Times New Roman"/>
                  <w:i/>
                  <w:sz w:val="20"/>
                  <w:szCs w:val="20"/>
                  <w:lang w:val="en-GB"/>
                </w:rPr>
              </w:ins>
            </m:ctrlPr>
          </m:sSupPr>
          <m:e>
            <m:r>
              <w:ins w:id="709" w:author="Aaron Naidoo-Bagwell" w:date="2022-07-18T11:12:00Z">
                <w:rPr>
                  <w:rFonts w:ascii="Cambria Math" w:eastAsia="DengXian" w:hAnsi="Cambria Math" w:cs="Times New Roman"/>
                  <w:sz w:val="20"/>
                  <w:szCs w:val="20"/>
                  <w:lang w:val="en-GB"/>
                </w:rPr>
                <m:t>e</m:t>
              </w:ins>
            </m:r>
          </m:e>
          <m:sup>
            <m:r>
              <w:ins w:id="710" w:author="Aaron Naidoo-Bagwell" w:date="2022-07-18T11:12:00Z">
                <w:rPr>
                  <w:rFonts w:ascii="Cambria Math" w:eastAsia="DengXian" w:hAnsi="Cambria Math" w:cs="Times New Roman"/>
                  <w:sz w:val="20"/>
                  <w:szCs w:val="20"/>
                  <w:lang w:val="en-GB"/>
                </w:rPr>
                <m:t xml:space="preserve">Λ ∙ </m:t>
              </w:ins>
            </m:r>
            <m:sSub>
              <m:sSubPr>
                <m:ctrlPr>
                  <w:ins w:id="711" w:author="Aaron Naidoo-Bagwell" w:date="2022-07-18T11:12:00Z">
                    <w:rPr>
                      <w:rFonts w:ascii="Cambria Math" w:eastAsia="DengXian" w:hAnsi="Cambria Math" w:cs="Times New Roman"/>
                      <w:i/>
                      <w:sz w:val="20"/>
                      <w:szCs w:val="20"/>
                      <w:lang w:val="en-GB"/>
                    </w:rPr>
                  </w:ins>
                </m:ctrlPr>
              </m:sSubPr>
              <m:e>
                <m:r>
                  <w:ins w:id="712" w:author="Aaron Naidoo-Bagwell" w:date="2022-07-18T11:12:00Z">
                    <w:rPr>
                      <w:rFonts w:ascii="Cambria Math" w:eastAsia="DengXian" w:hAnsi="Cambria Math" w:cs="Times New Roman"/>
                      <w:sz w:val="20"/>
                      <w:szCs w:val="20"/>
                      <w:lang w:val="en-GB"/>
                    </w:rPr>
                    <m:t>F</m:t>
                  </w:ins>
                </m:r>
              </m:e>
              <m:sub>
                <m:sSub>
                  <m:sSubPr>
                    <m:ctrlPr>
                      <w:ins w:id="713" w:author="Aaron Naidoo-Bagwell" w:date="2022-07-18T11:12:00Z">
                        <w:rPr>
                          <w:rFonts w:ascii="Cambria Math" w:eastAsia="DengXian" w:hAnsi="Cambria Math" w:cs="Times New Roman"/>
                          <w:i/>
                          <w:sz w:val="20"/>
                          <w:szCs w:val="20"/>
                          <w:lang w:val="en-GB"/>
                        </w:rPr>
                      </w:ins>
                    </m:ctrlPr>
                  </m:sSubPr>
                  <m:e>
                    <m:r>
                      <w:ins w:id="714" w:author="Aaron Naidoo-Bagwell" w:date="2022-07-18T11:12:00Z">
                        <w:rPr>
                          <w:rFonts w:ascii="Cambria Math" w:eastAsia="DengXian" w:hAnsi="Cambria Math" w:cs="Times New Roman"/>
                          <w:sz w:val="20"/>
                          <w:szCs w:val="20"/>
                          <w:lang w:val="en-GB"/>
                        </w:rPr>
                        <m:t>j</m:t>
                      </w:ins>
                    </m:r>
                  </m:e>
                  <m:sub>
                    <m:r>
                      <w:ins w:id="715" w:author="Aaron Naidoo-Bagwell" w:date="2022-07-18T11:12:00Z">
                        <w:rPr>
                          <w:rFonts w:ascii="Cambria Math" w:eastAsia="DengXian" w:hAnsi="Cambria Math" w:cs="Times New Roman"/>
                          <w:sz w:val="20"/>
                          <w:szCs w:val="20"/>
                          <w:lang w:val="en-GB"/>
                        </w:rPr>
                        <m:t>pred</m:t>
                      </w:ins>
                    </m:r>
                  </m:sub>
                </m:sSub>
                <m:r>
                  <w:ins w:id="716" w:author="Aaron Naidoo-Bagwell" w:date="2022-07-18T11:12:00Z">
                    <w:rPr>
                      <w:rFonts w:ascii="Cambria Math" w:eastAsia="DengXian" w:hAnsi="Cambria Math" w:cs="Times New Roman"/>
                      <w:sz w:val="20"/>
                      <w:szCs w:val="20"/>
                      <w:lang w:val="en-GB"/>
                    </w:rPr>
                    <m:t>,  C</m:t>
                  </w:ins>
                </m:r>
              </m:sub>
            </m:sSub>
          </m:sup>
        </m:sSup>
        <m:r>
          <w:ins w:id="717" w:author="Aaron Naidoo-Bagwell" w:date="2022-07-18T11:12:00Z">
            <w:rPr>
              <w:rFonts w:ascii="Cambria Math" w:eastAsia="DengXian" w:hAnsi="Cambria Math" w:cs="Times New Roman"/>
              <w:sz w:val="20"/>
              <w:szCs w:val="20"/>
              <w:lang w:val="en-GB"/>
            </w:rPr>
            <m:t>)</m:t>
          </w:ins>
        </m:r>
      </m:oMath>
      <w:ins w:id="718" w:author="Aaron Naidoo-Bagwell" w:date="2022-07-18T11:12:00Z">
        <w:r w:rsidR="00FB606D" w:rsidRPr="004E3512">
          <w:rPr>
            <w:rFonts w:ascii="Times New Roman" w:eastAsia="DengXian" w:hAnsi="Times New Roman" w:cs="Times New Roman"/>
            <w:sz w:val="20"/>
            <w:szCs w:val="20"/>
            <w:lang w:val="en-GB"/>
          </w:rPr>
          <w:t xml:space="preserve">                                               </w:t>
        </w:r>
        <w:commentRangeEnd w:id="653"/>
        <w:r w:rsidR="00FB606D" w:rsidRPr="004E3512">
          <w:rPr>
            <w:rFonts w:ascii="Times New Roman" w:eastAsia="Calibri" w:hAnsi="Times New Roman" w:cs="Times New Roman"/>
            <w:sz w:val="20"/>
            <w:szCs w:val="20"/>
            <w:lang w:val="sv-SE"/>
            <w:rPrChange w:id="719" w:author="Aaron Naidoo-Bagwell" w:date="2022-07-18T12:11:00Z">
              <w:rPr>
                <w:rFonts w:ascii="Times New Roman" w:eastAsia="Calibri" w:hAnsi="Times New Roman" w:cs="Times New Roman"/>
                <w:sz w:val="16"/>
                <w:szCs w:val="16"/>
                <w:lang w:val="sv-SE"/>
              </w:rPr>
            </w:rPrChange>
          </w:rPr>
          <w:commentReference w:id="653"/>
        </w:r>
        <w:r w:rsidR="00FB606D" w:rsidRPr="004E3512">
          <w:rPr>
            <w:rFonts w:ascii="Times New Roman" w:eastAsia="DengXian" w:hAnsi="Times New Roman" w:cs="Times New Roman"/>
            <w:sz w:val="20"/>
            <w:szCs w:val="20"/>
            <w:lang w:val="en-GB"/>
          </w:rPr>
          <w:t>(7)</w:t>
        </w:r>
      </w:ins>
    </w:p>
    <w:p w14:paraId="626355CF" w14:textId="300697E8" w:rsidR="00FB606D" w:rsidRPr="004E3512" w:rsidRDefault="00FB606D" w:rsidP="00FB606D">
      <w:pPr>
        <w:spacing w:line="360" w:lineRule="auto"/>
        <w:rPr>
          <w:ins w:id="720" w:author="Aaron Naidoo-Bagwell" w:date="2022-07-18T11:12:00Z"/>
          <w:rFonts w:ascii="Times New Roman" w:eastAsia="Calibri" w:hAnsi="Times New Roman" w:cs="Times New Roman"/>
          <w:sz w:val="20"/>
          <w:szCs w:val="20"/>
          <w:lang w:val="en-GB"/>
        </w:rPr>
      </w:pPr>
      <w:ins w:id="721" w:author="Aaron Naidoo-Bagwell" w:date="2022-07-18T11:12:00Z">
        <w:r w:rsidRPr="004E3512">
          <w:rPr>
            <w:rFonts w:ascii="Times New Roman" w:eastAsia="DengXian" w:hAnsi="Times New Roman" w:cs="Times New Roman"/>
            <w:i/>
            <w:iCs/>
            <w:sz w:val="20"/>
            <w:szCs w:val="20"/>
            <w:lang w:val="en-GB"/>
          </w:rPr>
          <w:lastRenderedPageBreak/>
          <w:t>G</w:t>
        </w:r>
        <w:r w:rsidRPr="004E3512">
          <w:rPr>
            <w:rFonts w:ascii="Times New Roman" w:eastAsia="DengXian" w:hAnsi="Times New Roman" w:cs="Times New Roman"/>
            <w:i/>
            <w:iCs/>
            <w:sz w:val="20"/>
            <w:szCs w:val="20"/>
            <w:vertAlign w:val="superscript"/>
            <w:lang w:val="en-GB"/>
          </w:rPr>
          <w:t>max</w:t>
        </w:r>
        <w:r w:rsidRPr="004E3512">
          <w:rPr>
            <w:rFonts w:ascii="Times New Roman" w:eastAsia="DengXian" w:hAnsi="Times New Roman" w:cs="Times New Roman"/>
            <w:i/>
            <w:iCs/>
            <w:sz w:val="20"/>
            <w:szCs w:val="20"/>
            <w:lang w:val="en-GB"/>
          </w:rPr>
          <w:t xml:space="preserve"> </w:t>
        </w:r>
        <w:r w:rsidRPr="004E3512">
          <w:rPr>
            <w:rFonts w:ascii="Times New Roman" w:eastAsia="DengXian" w:hAnsi="Times New Roman" w:cs="Times New Roman"/>
            <w:sz w:val="20"/>
            <w:szCs w:val="20"/>
            <w:lang w:val="en-GB"/>
          </w:rPr>
          <w:t xml:space="preserve">represents the maximum grazing rate, with a half-saturation concentration for all prey denoted </w:t>
        </w:r>
        <w:proofErr w:type="gramStart"/>
        <w:r w:rsidRPr="004E3512">
          <w:rPr>
            <w:rFonts w:ascii="Times New Roman" w:eastAsia="DengXian" w:hAnsi="Times New Roman" w:cs="Times New Roman"/>
            <w:i/>
            <w:iCs/>
            <w:sz w:val="20"/>
            <w:szCs w:val="20"/>
            <w:lang w:val="en-GB"/>
          </w:rPr>
          <w:t>k</w:t>
        </w:r>
        <w:r w:rsidRPr="004E3512">
          <w:rPr>
            <w:rFonts w:ascii="Times New Roman" w:eastAsia="DengXian" w:hAnsi="Times New Roman" w:cs="Times New Roman"/>
            <w:i/>
            <w:iCs/>
            <w:sz w:val="20"/>
            <w:szCs w:val="20"/>
            <w:vertAlign w:val="subscript"/>
            <w:lang w:val="en-GB"/>
          </w:rPr>
          <w:t>jprey,C</w:t>
        </w:r>
        <w:proofErr w:type="gramEnd"/>
        <w:r w:rsidRPr="004E3512">
          <w:rPr>
            <w:rFonts w:ascii="Times New Roman" w:eastAsia="DengXian" w:hAnsi="Times New Roman" w:cs="Times New Roman"/>
            <w:sz w:val="20"/>
            <w:szCs w:val="20"/>
            <w:lang w:val="en-GB"/>
          </w:rPr>
          <w:t xml:space="preserve"> and total available food as </w:t>
        </w:r>
        <w:r w:rsidRPr="004E3512">
          <w:rPr>
            <w:rFonts w:ascii="Times New Roman" w:eastAsia="DengXian" w:hAnsi="Times New Roman" w:cs="Times New Roman"/>
            <w:i/>
            <w:iCs/>
            <w:sz w:val="20"/>
            <w:szCs w:val="20"/>
            <w:lang w:val="en-GB"/>
          </w:rPr>
          <w:t>F</w:t>
        </w:r>
        <w:r w:rsidRPr="004E3512">
          <w:rPr>
            <w:rFonts w:ascii="Times New Roman" w:eastAsia="DengXian" w:hAnsi="Times New Roman" w:cs="Times New Roman"/>
            <w:i/>
            <w:iCs/>
            <w:sz w:val="20"/>
            <w:szCs w:val="20"/>
            <w:vertAlign w:val="subscript"/>
            <w:lang w:val="en-GB"/>
          </w:rPr>
          <w:t>j</w:t>
        </w:r>
        <w:r w:rsidRPr="004E3512">
          <w:rPr>
            <w:rFonts w:ascii="Times New Roman" w:eastAsia="DengXian" w:hAnsi="Times New Roman" w:cs="Times New Roman"/>
            <w:i/>
            <w:iCs/>
            <w:position w:val="-2"/>
            <w:sz w:val="20"/>
            <w:szCs w:val="20"/>
            <w:vertAlign w:val="subscript"/>
            <w:lang w:val="en-GB"/>
          </w:rPr>
          <w:t>pred</w:t>
        </w:r>
        <w:r w:rsidRPr="004E3512">
          <w:rPr>
            <w:rFonts w:ascii="Times New Roman" w:eastAsia="DengXian" w:hAnsi="Times New Roman" w:cs="Times New Roman"/>
            <w:i/>
            <w:iCs/>
            <w:sz w:val="20"/>
            <w:szCs w:val="20"/>
            <w:vertAlign w:val="subscript"/>
            <w:lang w:val="en-GB"/>
          </w:rPr>
          <w:t>,C</w:t>
        </w:r>
        <w:r w:rsidRPr="004E3512">
          <w:rPr>
            <w:rFonts w:ascii="Times New Roman" w:eastAsia="DengXian" w:hAnsi="Times New Roman" w:cs="Times New Roman"/>
            <w:sz w:val="20"/>
            <w:szCs w:val="20"/>
            <w:lang w:val="en-GB"/>
          </w:rPr>
          <w:t xml:space="preserve">. The “prey-switching” term is optional with the details outlined in </w:t>
        </w:r>
        <w:r w:rsidRPr="004E3512">
          <w:rPr>
            <w:rFonts w:ascii="Times New Roman" w:eastAsia="DengXian" w:hAnsi="Times New Roman" w:cs="Times New Roman"/>
            <w:sz w:val="20"/>
            <w:szCs w:val="20"/>
            <w:lang w:val="en-GB"/>
          </w:rPr>
          <w:fldChar w:fldCharType="begin"/>
        </w:r>
        <w:r w:rsidRPr="004E3512">
          <w:rPr>
            <w:rFonts w:ascii="Times New Roman" w:eastAsia="DengXian" w:hAnsi="Times New Roman" w:cs="Times New Roman"/>
            <w:sz w:val="20"/>
            <w:szCs w:val="20"/>
            <w:lang w:val="en-GB"/>
          </w:rPr>
          <w:instrText xml:space="preserve"> ADDIN EN.CITE &lt;EndNote&gt;&lt;Cite AuthorYear="1"&gt;&lt;Author&gt;Ward&lt;/Author&gt;&lt;Year&gt;2018&lt;/Year&gt;&lt;RecNum&gt;1&lt;/RecNum&gt;&lt;DisplayText&gt;Ward et al. (2018)&lt;/DisplayText&gt;&lt;record&gt;&lt;rec-number&gt;1&lt;/rec-number&gt;&lt;foreign-keys&gt;&lt;key app="EN" db-id="atww9d2x32w0ssew0aevt2vu990a5z5dv9ws" timestamp="1636713368"&gt;1&lt;/key&gt;&lt;/foreign-keys&gt;&lt;ref-type name="Journal Article"&gt;17&lt;/ref-type&gt;&lt;contributors&gt;&lt;authors&gt;&lt;author&gt;Ward, B. A.&lt;/author&gt;&lt;author&gt;Wilson, J. D.&lt;/author&gt;&lt;author&gt;Death, R. M.&lt;/author&gt;&lt;author&gt;Monteiro, F. M.&lt;/author&gt;&lt;author&gt;Yool, A.&lt;/author&gt;&lt;author&gt;Ridgwell, A.&lt;/author&gt;&lt;/authors&gt;&lt;/contributors&gt;&lt;titles&gt;&lt;title&gt;EcoGEnIE 1.0: plankton ecology in the cGEnIE Earth system model&lt;/title&gt;&lt;secondary-title&gt;Geosci. Model Dev.&lt;/secondary-title&gt;&lt;/titles&gt;&lt;periodical&gt;&lt;full-title&gt;Geosci. Model Dev.&lt;/full-title&gt;&lt;/periodical&gt;&lt;pages&gt;4241-4267&lt;/pages&gt;&lt;volume&gt;11&lt;/volume&gt;&lt;number&gt;10&lt;/number&gt;&lt;dates&gt;&lt;year&gt;2018&lt;/year&gt;&lt;/dates&gt;&lt;publisher&gt;Copernicus Publications&lt;/publisher&gt;&lt;isbn&gt;1991-9603&lt;/isbn&gt;&lt;urls&gt;&lt;related-urls&gt;&lt;url&gt;https://gmd.copernicus.org/articles/11/4241/2018/&lt;/url&gt;&lt;/related-urls&gt;&lt;/urls&gt;&lt;electronic-resource-num&gt;https://doi.org/10.5194/gmd-11-4241-2018&lt;/electronic-resource-num&gt;&lt;/record&gt;&lt;/Cite&gt;&lt;/EndNote&gt;</w:instrText>
        </w:r>
        <w:r w:rsidRPr="004E3512">
          <w:rPr>
            <w:rFonts w:ascii="Times New Roman" w:eastAsia="DengXian" w:hAnsi="Times New Roman" w:cs="Times New Roman"/>
            <w:sz w:val="20"/>
            <w:szCs w:val="20"/>
            <w:lang w:val="en-GB"/>
          </w:rPr>
          <w:fldChar w:fldCharType="separate"/>
        </w:r>
        <w:r w:rsidRPr="004E3512">
          <w:rPr>
            <w:rFonts w:ascii="Times New Roman" w:eastAsia="DengXian" w:hAnsi="Times New Roman" w:cs="Times New Roman"/>
            <w:sz w:val="20"/>
            <w:szCs w:val="20"/>
            <w:lang w:val="en-GB"/>
          </w:rPr>
          <w:t>Ward et al. (2018)</w:t>
        </w:r>
        <w:r w:rsidRPr="004E3512">
          <w:rPr>
            <w:rFonts w:ascii="Times New Roman" w:eastAsia="DengXian" w:hAnsi="Times New Roman" w:cs="Times New Roman"/>
            <w:sz w:val="20"/>
            <w:szCs w:val="20"/>
            <w:lang w:val="en-GB"/>
          </w:rPr>
          <w:fldChar w:fldCharType="end"/>
        </w:r>
        <w:r w:rsidRPr="004E3512">
          <w:rPr>
            <w:rFonts w:ascii="Times New Roman" w:eastAsia="DengXian" w:hAnsi="Times New Roman" w:cs="Times New Roman"/>
            <w:sz w:val="20"/>
            <w:szCs w:val="20"/>
            <w:lang w:val="en-GB"/>
          </w:rPr>
          <w:t>. We assume that predators do not feed on detrital organic matter.</w:t>
        </w:r>
      </w:ins>
    </w:p>
    <w:p w14:paraId="17DFDE9D" w14:textId="6A1D910F" w:rsidR="00FB606D" w:rsidRPr="004E3512" w:rsidRDefault="00FB606D">
      <w:pPr>
        <w:rPr>
          <w:ins w:id="722" w:author="Aaron Naidoo-Bagwell" w:date="2022-07-18T11:12:00Z"/>
          <w:rFonts w:ascii="Times New Roman" w:hAnsi="Times New Roman" w:cs="Times New Roman"/>
          <w:b/>
          <w:bCs/>
          <w:lang w:val="en-GB"/>
          <w:rPrChange w:id="723" w:author="Aaron Naidoo-Bagwell" w:date="2022-07-18T12:13:00Z">
            <w:rPr>
              <w:ins w:id="724" w:author="Aaron Naidoo-Bagwell" w:date="2022-07-18T11:12:00Z"/>
              <w:lang w:val="en-GB"/>
            </w:rPr>
          </w:rPrChange>
        </w:rPr>
        <w:pPrChange w:id="725" w:author="Aaron Naidoo-Bagwell" w:date="2022-07-18T12:12:00Z">
          <w:pPr>
            <w:keepNext/>
            <w:keepLines/>
            <w:spacing w:before="40" w:after="0"/>
            <w:outlineLvl w:val="3"/>
          </w:pPr>
        </w:pPrChange>
      </w:pPr>
      <w:ins w:id="726" w:author="Aaron Naidoo-Bagwell" w:date="2022-07-18T11:12:00Z">
        <w:r w:rsidRPr="004E3512">
          <w:rPr>
            <w:rFonts w:ascii="Times New Roman" w:hAnsi="Times New Roman" w:cs="Times New Roman"/>
            <w:b/>
            <w:bCs/>
            <w:lang w:val="en-GB"/>
            <w:rPrChange w:id="727" w:author="Aaron Naidoo-Bagwell" w:date="2022-07-18T12:13:00Z">
              <w:rPr>
                <w:lang w:val="en-GB"/>
              </w:rPr>
            </w:rPrChange>
          </w:rPr>
          <w:t>Mortality</w:t>
        </w:r>
      </w:ins>
    </w:p>
    <w:p w14:paraId="026BDC8B" w14:textId="77777777" w:rsidR="00FB606D" w:rsidRPr="004E3512" w:rsidRDefault="00FB606D" w:rsidP="00FB606D">
      <w:pPr>
        <w:rPr>
          <w:ins w:id="728" w:author="Aaron Naidoo-Bagwell" w:date="2022-07-18T11:12:00Z"/>
          <w:rFonts w:ascii="Times New Roman" w:eastAsia="Calibri" w:hAnsi="Times New Roman" w:cs="Times New Roman"/>
          <w:sz w:val="20"/>
          <w:szCs w:val="20"/>
          <w:lang w:val="en-GB"/>
        </w:rPr>
      </w:pPr>
    </w:p>
    <w:p w14:paraId="7EF87A1D" w14:textId="77777777" w:rsidR="00FB606D" w:rsidRPr="004E3512" w:rsidRDefault="00FB606D" w:rsidP="00FB606D">
      <w:pPr>
        <w:spacing w:line="360" w:lineRule="auto"/>
        <w:rPr>
          <w:ins w:id="729" w:author="Aaron Naidoo-Bagwell" w:date="2022-07-18T11:12:00Z"/>
          <w:rFonts w:ascii="Times New Roman" w:eastAsia="Calibri" w:hAnsi="Times New Roman" w:cs="Times New Roman"/>
          <w:sz w:val="20"/>
          <w:szCs w:val="20"/>
          <w:lang w:val="en-GB"/>
        </w:rPr>
      </w:pPr>
      <w:ins w:id="730" w:author="Aaron Naidoo-Bagwell" w:date="2022-07-18T11:12:00Z">
        <w:r w:rsidRPr="004E3512">
          <w:rPr>
            <w:rFonts w:ascii="Times New Roman" w:eastAsia="Calibri" w:hAnsi="Times New Roman" w:cs="Times New Roman"/>
            <w:sz w:val="20"/>
            <w:szCs w:val="20"/>
            <w:lang w:val="en-GB"/>
          </w:rPr>
          <w:t>Biomass loss also occurs via mortality via a linear biomass mortality rate (</w:t>
        </w:r>
        <w:r w:rsidRPr="004E3512">
          <w:rPr>
            <w:rFonts w:ascii="Times New Roman" w:eastAsia="Calibri" w:hAnsi="Times New Roman" w:cs="Times New Roman"/>
            <w:i/>
            <w:iCs/>
            <w:sz w:val="20"/>
            <w:szCs w:val="20"/>
            <w:lang w:val="en-GB"/>
          </w:rPr>
          <w:t>m</w:t>
        </w:r>
        <w:r w:rsidRPr="004E3512">
          <w:rPr>
            <w:rFonts w:ascii="Times New Roman" w:eastAsia="Calibri" w:hAnsi="Times New Roman" w:cs="Times New Roman"/>
            <w:i/>
            <w:iCs/>
            <w:sz w:val="20"/>
            <w:szCs w:val="20"/>
            <w:vertAlign w:val="subscript"/>
            <w:lang w:val="en-GB"/>
          </w:rPr>
          <w:t>j</w:t>
        </w:r>
        <w:r w:rsidRPr="004E3512">
          <w:rPr>
            <w:rFonts w:ascii="Times New Roman" w:eastAsia="Calibri" w:hAnsi="Times New Roman" w:cs="Times New Roman"/>
            <w:sz w:val="20"/>
            <w:szCs w:val="20"/>
            <w:lang w:val="en-GB"/>
          </w:rPr>
          <w:t>).</w:t>
        </w:r>
      </w:ins>
    </w:p>
    <w:p w14:paraId="1D719E87" w14:textId="77777777" w:rsidR="00FB606D" w:rsidRPr="004E3512" w:rsidRDefault="00000000" w:rsidP="00FB606D">
      <w:pPr>
        <w:spacing w:line="360" w:lineRule="auto"/>
        <w:rPr>
          <w:ins w:id="731" w:author="Aaron Naidoo-Bagwell" w:date="2022-07-18T11:12:00Z"/>
          <w:rFonts w:ascii="Times New Roman" w:eastAsia="DengXian" w:hAnsi="Times New Roman" w:cs="Times New Roman"/>
          <w:sz w:val="20"/>
          <w:szCs w:val="20"/>
          <w:lang w:val="en-GB"/>
        </w:rPr>
      </w:pPr>
      <m:oMath>
        <m:sSub>
          <m:sSubPr>
            <m:ctrlPr>
              <w:ins w:id="732" w:author="Aaron Naidoo-Bagwell" w:date="2022-07-18T11:12:00Z">
                <w:rPr>
                  <w:rFonts w:ascii="Cambria Math" w:eastAsia="Calibri" w:hAnsi="Cambria Math" w:cs="Times New Roman"/>
                  <w:i/>
                  <w:sz w:val="20"/>
                  <w:szCs w:val="20"/>
                  <w:lang w:val="en-GB"/>
                </w:rPr>
              </w:ins>
            </m:ctrlPr>
          </m:sSubPr>
          <m:e>
            <m:r>
              <w:ins w:id="733" w:author="Aaron Naidoo-Bagwell" w:date="2022-07-18T11:12:00Z">
                <w:rPr>
                  <w:rFonts w:ascii="Cambria Math" w:eastAsia="Calibri" w:hAnsi="Cambria Math" w:cs="Times New Roman"/>
                  <w:sz w:val="20"/>
                  <w:szCs w:val="20"/>
                  <w:lang w:val="en-GB"/>
                </w:rPr>
                <m:t>m</m:t>
              </w:ins>
            </m:r>
          </m:e>
          <m:sub>
            <m:r>
              <w:ins w:id="734" w:author="Aaron Naidoo-Bagwell" w:date="2022-07-18T11:12:00Z">
                <w:rPr>
                  <w:rFonts w:ascii="Cambria Math" w:eastAsia="Calibri" w:hAnsi="Cambria Math" w:cs="Times New Roman"/>
                  <w:sz w:val="20"/>
                  <w:szCs w:val="20"/>
                  <w:lang w:val="en-GB"/>
                </w:rPr>
                <m:t>j</m:t>
              </w:ins>
            </m:r>
          </m:sub>
        </m:sSub>
        <m:r>
          <w:ins w:id="735" w:author="Aaron Naidoo-Bagwell" w:date="2022-07-18T11:12:00Z">
            <w:rPr>
              <w:rFonts w:ascii="Cambria Math" w:eastAsia="Calibri" w:hAnsi="Cambria Math" w:cs="Times New Roman"/>
              <w:sz w:val="20"/>
              <w:szCs w:val="20"/>
              <w:lang w:val="en-GB"/>
            </w:rPr>
            <m:t xml:space="preserve">= </m:t>
          </w:ins>
        </m:r>
        <m:sSub>
          <m:sSubPr>
            <m:ctrlPr>
              <w:ins w:id="736" w:author="Aaron Naidoo-Bagwell" w:date="2022-07-18T11:12:00Z">
                <w:rPr>
                  <w:rFonts w:ascii="Cambria Math" w:eastAsia="Calibri" w:hAnsi="Cambria Math" w:cs="Times New Roman"/>
                  <w:i/>
                  <w:sz w:val="20"/>
                  <w:szCs w:val="20"/>
                  <w:lang w:val="en-GB"/>
                </w:rPr>
              </w:ins>
            </m:ctrlPr>
          </m:sSubPr>
          <m:e>
            <m:r>
              <w:ins w:id="737" w:author="Aaron Naidoo-Bagwell" w:date="2022-07-18T11:12:00Z">
                <w:rPr>
                  <w:rFonts w:ascii="Cambria Math" w:eastAsia="Calibri" w:hAnsi="Cambria Math" w:cs="Times New Roman"/>
                  <w:sz w:val="20"/>
                  <w:szCs w:val="20"/>
                  <w:lang w:val="en-GB"/>
                </w:rPr>
                <m:t>m</m:t>
              </w:ins>
            </m:r>
          </m:e>
          <m:sub>
            <m:r>
              <w:ins w:id="738" w:author="Aaron Naidoo-Bagwell" w:date="2022-07-18T11:12:00Z">
                <w:rPr>
                  <w:rFonts w:ascii="Cambria Math" w:eastAsia="Calibri" w:hAnsi="Cambria Math" w:cs="Times New Roman"/>
                  <w:sz w:val="20"/>
                  <w:szCs w:val="20"/>
                  <w:lang w:val="en-GB"/>
                </w:rPr>
                <m:t>p</m:t>
              </w:ins>
            </m:r>
          </m:sub>
        </m:sSub>
        <m:r>
          <w:ins w:id="739" w:author="Aaron Naidoo-Bagwell" w:date="2022-07-18T11:12:00Z">
            <w:rPr>
              <w:rFonts w:ascii="Cambria Math" w:eastAsia="Calibri" w:hAnsi="Cambria Math" w:cs="Times New Roman"/>
              <w:sz w:val="20"/>
              <w:szCs w:val="20"/>
              <w:lang w:val="en-GB"/>
            </w:rPr>
            <m:t xml:space="preserve"> (1-</m:t>
          </w:ins>
        </m:r>
        <m:sSup>
          <m:sSupPr>
            <m:ctrlPr>
              <w:ins w:id="740" w:author="Aaron Naidoo-Bagwell" w:date="2022-07-18T11:12:00Z">
                <w:rPr>
                  <w:rFonts w:ascii="Cambria Math" w:eastAsia="Calibri" w:hAnsi="Cambria Math" w:cs="Times New Roman"/>
                  <w:i/>
                  <w:sz w:val="20"/>
                  <w:szCs w:val="20"/>
                  <w:lang w:val="en-GB"/>
                </w:rPr>
              </w:ins>
            </m:ctrlPr>
          </m:sSupPr>
          <m:e>
            <m:r>
              <w:ins w:id="741" w:author="Aaron Naidoo-Bagwell" w:date="2022-07-18T11:12:00Z">
                <w:rPr>
                  <w:rFonts w:ascii="Cambria Math" w:eastAsia="Calibri" w:hAnsi="Cambria Math" w:cs="Times New Roman"/>
                  <w:sz w:val="20"/>
                  <w:szCs w:val="20"/>
                  <w:lang w:val="en-GB"/>
                </w:rPr>
                <m:t>e</m:t>
              </w:ins>
            </m:r>
          </m:e>
          <m:sup>
            <m:sSup>
              <m:sSupPr>
                <m:ctrlPr>
                  <w:ins w:id="742" w:author="Aaron Naidoo-Bagwell" w:date="2022-07-18T11:12:00Z">
                    <w:rPr>
                      <w:rFonts w:ascii="Cambria Math" w:eastAsia="Calibri" w:hAnsi="Cambria Math" w:cs="Times New Roman"/>
                      <w:i/>
                      <w:sz w:val="20"/>
                      <w:szCs w:val="20"/>
                      <w:lang w:val="en-GB"/>
                    </w:rPr>
                  </w:ins>
                </m:ctrlPr>
              </m:sSupPr>
              <m:e>
                <m:r>
                  <w:ins w:id="743" w:author="Aaron Naidoo-Bagwell" w:date="2022-07-18T11:12:00Z">
                    <w:rPr>
                      <w:rFonts w:ascii="Cambria Math" w:eastAsia="Calibri" w:hAnsi="Cambria Math" w:cs="Times New Roman"/>
                      <w:sz w:val="20"/>
                      <w:szCs w:val="20"/>
                      <w:lang w:val="en-GB"/>
                    </w:rPr>
                    <m:t>-10</m:t>
                  </w:ins>
                </m:r>
              </m:e>
              <m:sup>
                <m:r>
                  <w:ins w:id="744" w:author="Aaron Naidoo-Bagwell" w:date="2022-07-18T11:12:00Z">
                    <w:rPr>
                      <w:rFonts w:ascii="Cambria Math" w:eastAsia="Calibri" w:hAnsi="Cambria Math" w:cs="Times New Roman"/>
                      <w:sz w:val="20"/>
                      <w:szCs w:val="20"/>
                      <w:lang w:val="en-GB"/>
                    </w:rPr>
                    <m:t>10</m:t>
                  </w:ins>
                </m:r>
              </m:sup>
            </m:sSup>
            <m:r>
              <w:ins w:id="745" w:author="Aaron Naidoo-Bagwell" w:date="2022-07-18T11:12:00Z">
                <w:rPr>
                  <w:rFonts w:ascii="Cambria Math" w:eastAsia="Calibri" w:hAnsi="Cambria Math" w:cs="Times New Roman"/>
                  <w:sz w:val="20"/>
                  <w:szCs w:val="20"/>
                  <w:lang w:val="en-GB"/>
                </w:rPr>
                <m:t xml:space="preserve"> ∙ </m:t>
              </w:ins>
            </m:r>
            <m:sSub>
              <m:sSubPr>
                <m:ctrlPr>
                  <w:ins w:id="746" w:author="Aaron Naidoo-Bagwell" w:date="2022-07-18T11:12:00Z">
                    <w:rPr>
                      <w:rFonts w:ascii="Cambria Math" w:eastAsia="Calibri" w:hAnsi="Cambria Math" w:cs="Times New Roman"/>
                      <w:i/>
                      <w:sz w:val="20"/>
                      <w:szCs w:val="20"/>
                      <w:lang w:val="en-GB"/>
                    </w:rPr>
                  </w:ins>
                </m:ctrlPr>
              </m:sSubPr>
              <m:e>
                <m:r>
                  <w:ins w:id="747" w:author="Aaron Naidoo-Bagwell" w:date="2022-07-18T11:12:00Z">
                    <w:rPr>
                      <w:rFonts w:ascii="Cambria Math" w:eastAsia="Calibri" w:hAnsi="Cambria Math" w:cs="Times New Roman"/>
                      <w:sz w:val="20"/>
                      <w:szCs w:val="20"/>
                      <w:lang w:val="en-GB"/>
                    </w:rPr>
                    <m:t>B</m:t>
                  </w:ins>
                </m:r>
              </m:e>
              <m:sub>
                <m:r>
                  <w:ins w:id="748" w:author="Aaron Naidoo-Bagwell" w:date="2022-07-18T11:12:00Z">
                    <w:rPr>
                      <w:rFonts w:ascii="Cambria Math" w:eastAsia="Calibri" w:hAnsi="Cambria Math" w:cs="Times New Roman"/>
                      <w:sz w:val="20"/>
                      <w:szCs w:val="20"/>
                      <w:lang w:val="en-GB"/>
                    </w:rPr>
                    <m:t>j,C</m:t>
                  </w:ins>
                </m:r>
              </m:sub>
            </m:sSub>
          </m:sup>
        </m:sSup>
        <m:r>
          <w:ins w:id="749" w:author="Aaron Naidoo-Bagwell" w:date="2022-07-18T11:12:00Z">
            <w:rPr>
              <w:rFonts w:ascii="Cambria Math" w:eastAsia="Calibri" w:hAnsi="Cambria Math" w:cs="Times New Roman"/>
              <w:sz w:val="20"/>
              <w:szCs w:val="20"/>
              <w:lang w:val="en-GB"/>
            </w:rPr>
            <m:t>)</m:t>
          </w:ins>
        </m:r>
      </m:oMath>
      <w:ins w:id="750" w:author="Aaron Naidoo-Bagwell" w:date="2022-07-18T11:12:00Z">
        <w:r w:rsidR="00FB606D" w:rsidRPr="004E3512">
          <w:rPr>
            <w:rFonts w:ascii="Times New Roman" w:eastAsia="DengXian" w:hAnsi="Times New Roman" w:cs="Times New Roman"/>
            <w:sz w:val="20"/>
            <w:szCs w:val="20"/>
            <w:lang w:val="en-GB"/>
          </w:rPr>
          <w:t xml:space="preserve">                                                                                                                                  (8)</w:t>
        </w:r>
      </w:ins>
    </w:p>
    <w:p w14:paraId="2ADB727E" w14:textId="77777777" w:rsidR="00FB606D" w:rsidRPr="004E3512" w:rsidRDefault="00FB606D" w:rsidP="00FB606D">
      <w:pPr>
        <w:spacing w:line="360" w:lineRule="auto"/>
        <w:rPr>
          <w:ins w:id="751" w:author="Aaron Naidoo-Bagwell" w:date="2022-07-18T11:12:00Z"/>
          <w:rFonts w:ascii="Times New Roman" w:eastAsia="Calibri" w:hAnsi="Times New Roman" w:cs="Times New Roman"/>
          <w:sz w:val="20"/>
          <w:szCs w:val="20"/>
          <w:lang w:val="en-GB"/>
        </w:rPr>
      </w:pPr>
      <w:ins w:id="752" w:author="Aaron Naidoo-Bagwell" w:date="2022-07-18T11:12:00Z">
        <w:r w:rsidRPr="004E3512">
          <w:rPr>
            <w:rFonts w:ascii="Times New Roman" w:eastAsia="DengXian" w:hAnsi="Times New Roman" w:cs="Times New Roman"/>
            <w:i/>
            <w:iCs/>
            <w:sz w:val="20"/>
            <w:szCs w:val="20"/>
            <w:lang w:val="en-GB"/>
          </w:rPr>
          <w:t>m</w:t>
        </w:r>
        <w:r w:rsidRPr="004E3512">
          <w:rPr>
            <w:rFonts w:ascii="Times New Roman" w:eastAsia="DengXian" w:hAnsi="Times New Roman" w:cs="Times New Roman"/>
            <w:i/>
            <w:iCs/>
            <w:sz w:val="20"/>
            <w:szCs w:val="20"/>
            <w:vertAlign w:val="subscript"/>
            <w:lang w:val="en-GB"/>
          </w:rPr>
          <w:t>j</w:t>
        </w:r>
        <w:r w:rsidRPr="004E3512">
          <w:rPr>
            <w:rFonts w:ascii="Times New Roman" w:eastAsia="DengXian" w:hAnsi="Times New Roman" w:cs="Times New Roman"/>
            <w:sz w:val="20"/>
            <w:szCs w:val="20"/>
            <w:lang w:val="en-GB"/>
          </w:rPr>
          <w:t xml:space="preserve"> reduces when population carbon biomass (represented by the vector </w:t>
        </w:r>
        <w:r w:rsidRPr="004E3512">
          <w:rPr>
            <w:rFonts w:ascii="Times New Roman" w:eastAsia="DengXian" w:hAnsi="Times New Roman" w:cs="Times New Roman"/>
            <w:i/>
            <w:iCs/>
            <w:sz w:val="20"/>
            <w:szCs w:val="20"/>
            <w:lang w:val="en-GB"/>
          </w:rPr>
          <w:t>B</w:t>
        </w:r>
        <w:r w:rsidRPr="004E3512">
          <w:rPr>
            <w:rFonts w:ascii="Times New Roman" w:eastAsia="DengXian" w:hAnsi="Times New Roman" w:cs="Times New Roman"/>
            <w:i/>
            <w:iCs/>
            <w:sz w:val="20"/>
            <w:szCs w:val="20"/>
            <w:vertAlign w:val="subscript"/>
            <w:lang w:val="en-GB"/>
          </w:rPr>
          <w:t>C</w:t>
        </w:r>
        <w:r w:rsidRPr="004E3512">
          <w:rPr>
            <w:rFonts w:ascii="Times New Roman" w:eastAsia="DengXian" w:hAnsi="Times New Roman" w:cs="Times New Roman"/>
            <w:sz w:val="20"/>
            <w:szCs w:val="20"/>
            <w:lang w:val="en-GB"/>
          </w:rPr>
          <w:t>) is smaller than 10</w:t>
        </w:r>
        <w:r w:rsidRPr="004E3512">
          <w:rPr>
            <w:rFonts w:ascii="Times New Roman" w:eastAsia="DengXian" w:hAnsi="Times New Roman" w:cs="Times New Roman"/>
            <w:sz w:val="20"/>
            <w:szCs w:val="20"/>
            <w:vertAlign w:val="superscript"/>
            <w:lang w:val="en-GB"/>
          </w:rPr>
          <w:t>-10</w:t>
        </w:r>
        <w:r w:rsidRPr="004E3512">
          <w:rPr>
            <w:rFonts w:ascii="Times New Roman" w:eastAsia="DengXian" w:hAnsi="Times New Roman" w:cs="Times New Roman"/>
            <w:sz w:val="20"/>
            <w:szCs w:val="20"/>
            <w:lang w:val="en-GB"/>
          </w:rPr>
          <w:t xml:space="preserve"> mmol C m</w:t>
        </w:r>
        <w:r w:rsidRPr="004E3512">
          <w:rPr>
            <w:rFonts w:ascii="Times New Roman" w:eastAsia="DengXian" w:hAnsi="Times New Roman" w:cs="Times New Roman"/>
            <w:sz w:val="20"/>
            <w:szCs w:val="20"/>
            <w:vertAlign w:val="superscript"/>
            <w:lang w:val="en-GB"/>
          </w:rPr>
          <w:t>-3</w:t>
        </w:r>
        <w:r w:rsidRPr="004E3512">
          <w:rPr>
            <w:rFonts w:ascii="Times New Roman" w:eastAsia="DengXian" w:hAnsi="Times New Roman" w:cs="Times New Roman"/>
            <w:sz w:val="20"/>
            <w:szCs w:val="20"/>
            <w:lang w:val="en-GB"/>
          </w:rPr>
          <w:t>, to help support low biomass population to ensure that every surface grid cell houses a viable population.</w:t>
        </w:r>
      </w:ins>
    </w:p>
    <w:p w14:paraId="20DDF63E" w14:textId="77777777" w:rsidR="00FB606D" w:rsidRPr="004E3512" w:rsidRDefault="00FB606D">
      <w:pPr>
        <w:spacing w:line="360" w:lineRule="auto"/>
        <w:rPr>
          <w:ins w:id="753" w:author="Aaron Naidoo-Bagwell" w:date="2022-07-18T11:11:00Z"/>
          <w:rFonts w:ascii="Times New Roman" w:eastAsia="Arial" w:hAnsi="Times New Roman" w:cs="Times New Roman"/>
          <w:b/>
          <w:bCs/>
          <w:sz w:val="20"/>
          <w:szCs w:val="20"/>
          <w:rPrChange w:id="754" w:author="Aaron Naidoo-Bagwell" w:date="2022-07-18T12:11:00Z">
            <w:rPr>
              <w:ins w:id="755" w:author="Aaron Naidoo-Bagwell" w:date="2022-07-18T11:11:00Z"/>
              <w:rFonts w:ascii="Times New Roman" w:eastAsia="Arial" w:hAnsi="Times New Roman" w:cs="Times New Roman"/>
              <w:b/>
              <w:bCs/>
            </w:rPr>
          </w:rPrChange>
        </w:rPr>
      </w:pPr>
    </w:p>
    <w:p w14:paraId="5ACE4663" w14:textId="61A20D1D" w:rsidR="00184C9A" w:rsidRPr="004E3512" w:rsidRDefault="00184C9A">
      <w:pPr>
        <w:spacing w:line="360" w:lineRule="auto"/>
        <w:rPr>
          <w:rFonts w:ascii="Times New Roman" w:eastAsia="Arial" w:hAnsi="Times New Roman" w:cs="Times New Roman"/>
          <w:b/>
          <w:bCs/>
          <w:rPrChange w:id="756" w:author="Aaron Naidoo-Bagwell" w:date="2022-07-18T12:13:00Z">
            <w:rPr>
              <w:rFonts w:ascii="Arial" w:eastAsia="Arial" w:hAnsi="Arial" w:cs="Arial"/>
            </w:rPr>
          </w:rPrChange>
        </w:rPr>
        <w:pPrChange w:id="757" w:author="Aaron Naidoo-Bagwell" w:date="2022-07-12T14:00:00Z">
          <w:pPr/>
        </w:pPrChange>
      </w:pPr>
      <w:ins w:id="758" w:author="Aaron Naidoo-Bagwell" w:date="2022-07-12T13:43:00Z">
        <w:r w:rsidRPr="004E3512">
          <w:rPr>
            <w:rFonts w:ascii="Times New Roman" w:eastAsia="Arial" w:hAnsi="Times New Roman" w:cs="Times New Roman"/>
            <w:b/>
            <w:bCs/>
            <w:rPrChange w:id="759" w:author="Aaron Naidoo-Bagwell" w:date="2022-07-18T12:13:00Z">
              <w:rPr>
                <w:rFonts w:ascii="Times New Roman" w:eastAsia="Arial" w:hAnsi="Times New Roman" w:cs="Times New Roman"/>
              </w:rPr>
            </w:rPrChange>
          </w:rPr>
          <w:t>Other plankton distribution</w:t>
        </w:r>
      </w:ins>
    </w:p>
    <w:p w14:paraId="7B96D73C" w14:textId="3246431E" w:rsidR="00184C9A" w:rsidRPr="004E3512" w:rsidRDefault="00394B7A" w:rsidP="0074638C">
      <w:pPr>
        <w:spacing w:line="360" w:lineRule="auto"/>
        <w:rPr>
          <w:ins w:id="760" w:author="Aaron Naidoo-Bagwell" w:date="2022-07-12T14:00:00Z"/>
          <w:rFonts w:ascii="Times New Roman" w:hAnsi="Times New Roman" w:cs="Times New Roman"/>
          <w:sz w:val="20"/>
          <w:szCs w:val="20"/>
          <w:lang w:val="en-GB"/>
          <w:rPrChange w:id="761" w:author="Aaron Naidoo-Bagwell" w:date="2022-07-18T12:11:00Z">
            <w:rPr>
              <w:ins w:id="762" w:author="Aaron Naidoo-Bagwell" w:date="2022-07-12T14:00:00Z"/>
              <w:rFonts w:ascii="Times New Roman" w:hAnsi="Times New Roman" w:cs="Times New Roman"/>
              <w:lang w:val="en-GB"/>
            </w:rPr>
          </w:rPrChange>
        </w:rPr>
      </w:pPr>
      <w:r w:rsidRPr="004E3512">
        <w:rPr>
          <w:rFonts w:ascii="Times New Roman" w:hAnsi="Times New Roman" w:cs="Times New Roman"/>
          <w:sz w:val="20"/>
          <w:szCs w:val="20"/>
          <w:lang w:val="en-GB"/>
          <w:rPrChange w:id="763" w:author="Aaron Naidoo-Bagwell" w:date="2022-07-18T12:11:00Z">
            <w:rPr>
              <w:lang w:val="en-GB"/>
            </w:rPr>
          </w:rPrChange>
        </w:rPr>
        <w:t xml:space="preserve">The carbon biomass distributions of the base functional types of our plankton community and their grazers (zooplankton) are shown in </w:t>
      </w:r>
      <w:r w:rsidRPr="004E3512">
        <w:rPr>
          <w:rFonts w:ascii="Times New Roman" w:hAnsi="Times New Roman" w:cs="Times New Roman"/>
          <w:sz w:val="20"/>
          <w:szCs w:val="20"/>
          <w:lang w:val="en-GB"/>
          <w:rPrChange w:id="764" w:author="Aaron Naidoo-Bagwell" w:date="2022-07-18T12:11:00Z">
            <w:rPr>
              <w:highlight w:val="yellow"/>
              <w:lang w:val="en-GB"/>
            </w:rPr>
          </w:rPrChange>
        </w:rPr>
        <w:t xml:space="preserve">Figure </w:t>
      </w:r>
      <w:ins w:id="765" w:author="Aaron Naidoo-Bagwell" w:date="2022-07-12T13:52:00Z">
        <w:r w:rsidR="00E5237F" w:rsidRPr="004E3512">
          <w:rPr>
            <w:rFonts w:ascii="Times New Roman" w:hAnsi="Times New Roman" w:cs="Times New Roman"/>
            <w:sz w:val="20"/>
            <w:szCs w:val="20"/>
            <w:lang w:val="en-GB"/>
            <w:rPrChange w:id="766" w:author="Aaron Naidoo-Bagwell" w:date="2022-07-18T12:11:00Z">
              <w:rPr>
                <w:rFonts w:ascii="Times New Roman" w:hAnsi="Times New Roman" w:cs="Times New Roman"/>
                <w:highlight w:val="yellow"/>
                <w:lang w:val="en-GB"/>
              </w:rPr>
            </w:rPrChange>
          </w:rPr>
          <w:t>S1</w:t>
        </w:r>
      </w:ins>
      <w:del w:id="767" w:author="Aaron Naidoo-Bagwell" w:date="2022-07-12T13:52:00Z">
        <w:r w:rsidRPr="004E3512" w:rsidDel="00E5237F">
          <w:rPr>
            <w:rFonts w:ascii="Times New Roman" w:hAnsi="Times New Roman" w:cs="Times New Roman"/>
            <w:sz w:val="20"/>
            <w:szCs w:val="20"/>
            <w:lang w:val="en-GB"/>
            <w:rPrChange w:id="768" w:author="Aaron Naidoo-Bagwell" w:date="2022-07-18T12:11:00Z">
              <w:rPr>
                <w:highlight w:val="yellow"/>
                <w:lang w:val="en-GB"/>
              </w:rPr>
            </w:rPrChange>
          </w:rPr>
          <w:delText>X</w:delText>
        </w:r>
      </w:del>
      <w:r w:rsidRPr="004E3512">
        <w:rPr>
          <w:rFonts w:ascii="Times New Roman" w:hAnsi="Times New Roman" w:cs="Times New Roman"/>
          <w:sz w:val="20"/>
          <w:szCs w:val="20"/>
          <w:lang w:val="en-GB"/>
          <w:rPrChange w:id="769" w:author="Aaron Naidoo-Bagwell" w:date="2022-07-18T12:11:00Z">
            <w:rPr>
              <w:lang w:val="en-GB"/>
            </w:rPr>
          </w:rPrChange>
        </w:rPr>
        <w:t xml:space="preserve"> and </w:t>
      </w:r>
      <w:ins w:id="770" w:author="Aaron Naidoo-Bagwell" w:date="2022-07-12T13:52:00Z">
        <w:r w:rsidR="00E5237F" w:rsidRPr="004E3512">
          <w:rPr>
            <w:rFonts w:ascii="Times New Roman" w:hAnsi="Times New Roman" w:cs="Times New Roman"/>
            <w:sz w:val="20"/>
            <w:szCs w:val="20"/>
            <w:lang w:val="en-GB"/>
            <w:rPrChange w:id="771" w:author="Aaron Naidoo-Bagwell" w:date="2022-07-18T12:11:00Z">
              <w:rPr>
                <w:rFonts w:ascii="Times New Roman" w:hAnsi="Times New Roman" w:cs="Times New Roman"/>
                <w:lang w:val="en-GB"/>
              </w:rPr>
            </w:rPrChange>
          </w:rPr>
          <w:t>S2</w:t>
        </w:r>
      </w:ins>
      <w:del w:id="772" w:author="Aaron Naidoo-Bagwell" w:date="2022-07-12T13:52:00Z">
        <w:r w:rsidRPr="004E3512" w:rsidDel="00E5237F">
          <w:rPr>
            <w:rFonts w:ascii="Times New Roman" w:hAnsi="Times New Roman" w:cs="Times New Roman"/>
            <w:sz w:val="20"/>
            <w:szCs w:val="20"/>
            <w:lang w:val="en-GB"/>
            <w:rPrChange w:id="773" w:author="Aaron Naidoo-Bagwell" w:date="2022-07-18T12:11:00Z">
              <w:rPr>
                <w:lang w:val="en-GB"/>
              </w:rPr>
            </w:rPrChange>
          </w:rPr>
          <w:delText>X</w:delText>
        </w:r>
      </w:del>
      <w:r w:rsidRPr="004E3512">
        <w:rPr>
          <w:rFonts w:ascii="Times New Roman" w:hAnsi="Times New Roman" w:cs="Times New Roman"/>
          <w:sz w:val="20"/>
          <w:szCs w:val="20"/>
          <w:lang w:val="en-GB"/>
          <w:rPrChange w:id="774" w:author="Aaron Naidoo-Bagwell" w:date="2022-07-18T12:11:00Z">
            <w:rPr>
              <w:lang w:val="en-GB"/>
            </w:rPr>
          </w:rPrChange>
        </w:rPr>
        <w:t>. Global distributions of 0.6 μm picoplankton are generally consistent across high and low latitudes, with subtropical gyres housing far less of the 2 μm class. Eukaryotes, being of the micro size, exhibit distinct regions of habitancy relative to picoplankton, their larger 200 μm class is restricted to high latitudes whilst the 20 μm class also emanates in equatorial zones. Respective zooplankton size classes are intuitively determined by the presence of their prey (</w:t>
      </w:r>
      <w:proofErr w:type="gramStart"/>
      <w:r w:rsidRPr="004E3512">
        <w:rPr>
          <w:rFonts w:ascii="Times New Roman" w:hAnsi="Times New Roman" w:cs="Times New Roman"/>
          <w:sz w:val="20"/>
          <w:szCs w:val="20"/>
          <w:lang w:val="en-GB"/>
          <w:rPrChange w:id="775" w:author="Aaron Naidoo-Bagwell" w:date="2022-07-18T12:11:00Z">
            <w:rPr>
              <w:lang w:val="en-GB"/>
            </w:rPr>
          </w:rPrChange>
        </w:rPr>
        <w:t>i.e.</w:t>
      </w:r>
      <w:proofErr w:type="gramEnd"/>
      <w:r w:rsidRPr="004E3512">
        <w:rPr>
          <w:rFonts w:ascii="Times New Roman" w:hAnsi="Times New Roman" w:cs="Times New Roman"/>
          <w:sz w:val="20"/>
          <w:szCs w:val="20"/>
          <w:lang w:val="en-GB"/>
          <w:rPrChange w:id="776" w:author="Aaron Naidoo-Bagwell" w:date="2022-07-18T12:11:00Z">
            <w:rPr>
              <w:lang w:val="en-GB"/>
            </w:rPr>
          </w:rPrChange>
        </w:rPr>
        <w:t xml:space="preserve"> groups at least 10 times smaller than them), thus we observe larger zooplankton occupying increasingly smaller ecological niches. </w:t>
      </w:r>
    </w:p>
    <w:p w14:paraId="4C89A5EC" w14:textId="0DC67B91" w:rsidR="0074638C" w:rsidRDefault="0074638C" w:rsidP="0074638C">
      <w:pPr>
        <w:spacing w:line="360" w:lineRule="auto"/>
        <w:rPr>
          <w:ins w:id="777" w:author="Aaron Naidoo-Bagwell" w:date="2022-07-12T14:00:00Z"/>
          <w:rFonts w:ascii="Times New Roman" w:hAnsi="Times New Roman" w:cs="Times New Roman"/>
          <w:lang w:val="en-GB"/>
        </w:rPr>
      </w:pPr>
    </w:p>
    <w:p w14:paraId="127F12BD" w14:textId="77777777" w:rsidR="0074638C" w:rsidRDefault="0074638C">
      <w:pPr>
        <w:spacing w:line="360" w:lineRule="auto"/>
        <w:rPr>
          <w:ins w:id="778" w:author="Aaron Naidoo-Bagwell" w:date="2022-07-12T13:45:00Z"/>
          <w:rFonts w:ascii="Times New Roman" w:hAnsi="Times New Roman" w:cs="Times New Roman"/>
          <w:lang w:val="en-GB"/>
        </w:rPr>
        <w:pPrChange w:id="779" w:author="Aaron Naidoo-Bagwell" w:date="2022-07-12T14:00:00Z">
          <w:pPr/>
        </w:pPrChange>
      </w:pPr>
    </w:p>
    <w:p w14:paraId="020C5F1A" w14:textId="0DA88B34" w:rsidR="00BB1D5C" w:rsidRDefault="00BB1D5C">
      <w:pPr>
        <w:spacing w:line="360" w:lineRule="auto"/>
        <w:rPr>
          <w:ins w:id="780" w:author="Aaron Naidoo-Bagwell" w:date="2022-07-12T13:45:00Z"/>
          <w:rFonts w:ascii="Times New Roman" w:hAnsi="Times New Roman" w:cs="Times New Roman"/>
          <w:lang w:val="en-GB"/>
        </w:rPr>
        <w:pPrChange w:id="781" w:author="Aaron Naidoo-Bagwell" w:date="2022-07-12T14:00:00Z">
          <w:pPr/>
        </w:pPrChange>
      </w:pPr>
    </w:p>
    <w:p w14:paraId="15F10816" w14:textId="071F13E6" w:rsidR="00BB1D5C" w:rsidRDefault="00BB1D5C">
      <w:pPr>
        <w:spacing w:line="360" w:lineRule="auto"/>
        <w:jc w:val="center"/>
        <w:rPr>
          <w:rFonts w:ascii="Times New Roman" w:hAnsi="Times New Roman" w:cs="Times New Roman"/>
          <w:lang w:val="en-GB"/>
        </w:rPr>
        <w:pPrChange w:id="782" w:author="Aaron Naidoo-Bagwell" w:date="2022-07-12T14:00:00Z">
          <w:pPr/>
        </w:pPrChange>
      </w:pPr>
      <w:ins w:id="783" w:author="Aaron Naidoo-Bagwell" w:date="2022-07-12T13:47:00Z">
        <w:r>
          <w:rPr>
            <w:rFonts w:ascii="Times New Roman" w:hAnsi="Times New Roman" w:cs="Times New Roman"/>
            <w:noProof/>
            <w:lang w:val="en-GB"/>
          </w:rPr>
          <w:lastRenderedPageBreak/>
          <w:drawing>
            <wp:inline distT="0" distB="0" distL="0" distR="0" wp14:anchorId="00DEC3AC" wp14:editId="156F839A">
              <wp:extent cx="6141720" cy="4343167"/>
              <wp:effectExtent l="0" t="0" r="0" b="63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4082" cy="4366052"/>
                      </a:xfrm>
                      <a:prstGeom prst="rect">
                        <a:avLst/>
                      </a:prstGeom>
                    </pic:spPr>
                  </pic:pic>
                </a:graphicData>
              </a:graphic>
            </wp:inline>
          </w:drawing>
        </w:r>
      </w:ins>
    </w:p>
    <w:p w14:paraId="5BF001C3" w14:textId="2A3F855E" w:rsidR="00BB1D5C" w:rsidRDefault="00BB1D5C">
      <w:pPr>
        <w:spacing w:line="360" w:lineRule="auto"/>
        <w:rPr>
          <w:ins w:id="784" w:author="Aaron Naidoo-Bagwell" w:date="2022-07-12T13:48:00Z"/>
          <w:rFonts w:ascii="Times New Roman" w:hAnsi="Times New Roman" w:cs="Times New Roman"/>
          <w:lang w:val="en-GB"/>
        </w:rPr>
        <w:pPrChange w:id="785" w:author="Aaron Naidoo-Bagwell" w:date="2022-07-12T14:00:00Z">
          <w:pPr/>
        </w:pPrChange>
      </w:pPr>
      <w:ins w:id="786" w:author="Aaron Naidoo-Bagwell" w:date="2022-07-12T13:48:00Z">
        <w:r w:rsidRPr="008D7F90">
          <w:rPr>
            <w:rFonts w:ascii="Times New Roman" w:hAnsi="Times New Roman" w:cs="Times New Roman"/>
            <w:b/>
            <w:bCs/>
            <w:lang w:val="en-GB"/>
            <w:rPrChange w:id="787" w:author="Aaron Naidoo-Bagwell" w:date="2022-07-25T11:27:00Z">
              <w:rPr>
                <w:rFonts w:ascii="Times New Roman" w:hAnsi="Times New Roman" w:cs="Times New Roman"/>
                <w:lang w:val="en-GB"/>
              </w:rPr>
            </w:rPrChange>
          </w:rPr>
          <w:t xml:space="preserve">Figure </w:t>
        </w:r>
      </w:ins>
      <w:ins w:id="788" w:author="Aaron Naidoo-Bagwell" w:date="2022-07-12T13:52:00Z">
        <w:r w:rsidR="00E5237F" w:rsidRPr="008D7F90">
          <w:rPr>
            <w:rFonts w:ascii="Times New Roman" w:hAnsi="Times New Roman" w:cs="Times New Roman"/>
            <w:b/>
            <w:bCs/>
            <w:lang w:val="en-GB"/>
            <w:rPrChange w:id="789" w:author="Aaron Naidoo-Bagwell" w:date="2022-07-25T11:27:00Z">
              <w:rPr>
                <w:rFonts w:ascii="Times New Roman" w:hAnsi="Times New Roman" w:cs="Times New Roman"/>
                <w:lang w:val="en-GB"/>
              </w:rPr>
            </w:rPrChange>
          </w:rPr>
          <w:t>S1</w:t>
        </w:r>
      </w:ins>
      <w:ins w:id="790" w:author="Aaron Naidoo-Bagwell" w:date="2022-07-12T13:48:00Z">
        <w:r w:rsidRPr="008D7F90">
          <w:rPr>
            <w:rFonts w:ascii="Times New Roman" w:hAnsi="Times New Roman" w:cs="Times New Roman"/>
            <w:b/>
            <w:bCs/>
            <w:lang w:val="en-GB"/>
            <w:rPrChange w:id="791" w:author="Aaron Naidoo-Bagwell" w:date="2022-07-25T11:27:00Z">
              <w:rPr>
                <w:rFonts w:ascii="Times New Roman" w:hAnsi="Times New Roman" w:cs="Times New Roman"/>
                <w:lang w:val="en-GB"/>
              </w:rPr>
            </w:rPrChange>
          </w:rPr>
          <w:t>.</w:t>
        </w:r>
        <w:r w:rsidRPr="00BB1D5C">
          <w:rPr>
            <w:rFonts w:ascii="Times New Roman" w:hAnsi="Times New Roman" w:cs="Times New Roman"/>
            <w:lang w:val="en-GB"/>
          </w:rPr>
          <w:t xml:space="preserve"> Surface concentrations of carbon biomass for picoplankton ((a) and (b)), and eukaryotes ((c) and (d)) size classes (mmol C m</w:t>
        </w:r>
        <w:r w:rsidRPr="008D7F90">
          <w:rPr>
            <w:rFonts w:ascii="Times New Roman" w:hAnsi="Times New Roman" w:cs="Times New Roman"/>
            <w:vertAlign w:val="superscript"/>
            <w:lang w:val="en-GB"/>
            <w:rPrChange w:id="792" w:author="Aaron Naidoo-Bagwell" w:date="2022-07-25T11:27:00Z">
              <w:rPr>
                <w:rFonts w:ascii="Times New Roman" w:hAnsi="Times New Roman" w:cs="Times New Roman"/>
                <w:lang w:val="en-GB"/>
              </w:rPr>
            </w:rPrChange>
          </w:rPr>
          <w:t>-3</w:t>
        </w:r>
        <w:r w:rsidRPr="00BB1D5C">
          <w:rPr>
            <w:rFonts w:ascii="Times New Roman" w:hAnsi="Times New Roman" w:cs="Times New Roman"/>
            <w:lang w:val="en-GB"/>
          </w:rPr>
          <w:t>).</w:t>
        </w:r>
      </w:ins>
    </w:p>
    <w:p w14:paraId="0141B0DB" w14:textId="758DE3D5" w:rsidR="00184C9A" w:rsidRDefault="00BB1D5C">
      <w:pPr>
        <w:spacing w:line="360" w:lineRule="auto"/>
        <w:jc w:val="center"/>
        <w:rPr>
          <w:ins w:id="793" w:author="Aaron Naidoo-Bagwell" w:date="2022-07-12T13:44:00Z"/>
          <w:rFonts w:ascii="Times New Roman" w:hAnsi="Times New Roman" w:cs="Times New Roman"/>
          <w:lang w:val="en-GB"/>
        </w:rPr>
        <w:pPrChange w:id="794" w:author="Aaron Naidoo-Bagwell" w:date="2022-07-12T14:00:00Z">
          <w:pPr/>
        </w:pPrChange>
      </w:pPr>
      <w:ins w:id="795" w:author="Aaron Naidoo-Bagwell" w:date="2022-07-12T13:47:00Z">
        <w:r>
          <w:rPr>
            <w:rFonts w:ascii="Times New Roman" w:hAnsi="Times New Roman" w:cs="Times New Roman"/>
            <w:noProof/>
            <w:lang w:val="en-GB"/>
          </w:rPr>
          <w:lastRenderedPageBreak/>
          <w:drawing>
            <wp:inline distT="0" distB="0" distL="0" distR="0" wp14:anchorId="2A85DC9A" wp14:editId="558825A4">
              <wp:extent cx="5883235" cy="4160520"/>
              <wp:effectExtent l="0" t="0" r="381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83235" cy="4160520"/>
                      </a:xfrm>
                      <a:prstGeom prst="rect">
                        <a:avLst/>
                      </a:prstGeom>
                    </pic:spPr>
                  </pic:pic>
                </a:graphicData>
              </a:graphic>
            </wp:inline>
          </w:drawing>
        </w:r>
      </w:ins>
    </w:p>
    <w:p w14:paraId="4E9DD21C" w14:textId="70E39205" w:rsidR="00BB1D5C" w:rsidRDefault="00BB1D5C">
      <w:pPr>
        <w:spacing w:line="360" w:lineRule="auto"/>
        <w:rPr>
          <w:ins w:id="796" w:author="Aaron Naidoo-Bagwell" w:date="2022-07-12T13:49:00Z"/>
          <w:rFonts w:ascii="Times New Roman" w:hAnsi="Times New Roman" w:cs="Times New Roman"/>
          <w:lang w:val="en-GB"/>
        </w:rPr>
        <w:pPrChange w:id="797" w:author="Aaron Naidoo-Bagwell" w:date="2022-07-12T14:00:00Z">
          <w:pPr/>
        </w:pPrChange>
      </w:pPr>
      <w:ins w:id="798" w:author="Aaron Naidoo-Bagwell" w:date="2022-07-12T13:49:00Z">
        <w:r w:rsidRPr="008D7F90">
          <w:rPr>
            <w:rFonts w:ascii="Times New Roman" w:hAnsi="Times New Roman" w:cs="Times New Roman"/>
            <w:b/>
            <w:bCs/>
            <w:lang w:val="en-GB"/>
            <w:rPrChange w:id="799" w:author="Aaron Naidoo-Bagwell" w:date="2022-07-25T11:27:00Z">
              <w:rPr>
                <w:rFonts w:ascii="Times New Roman" w:hAnsi="Times New Roman" w:cs="Times New Roman"/>
                <w:lang w:val="en-GB"/>
              </w:rPr>
            </w:rPrChange>
          </w:rPr>
          <w:t xml:space="preserve">Figure </w:t>
        </w:r>
      </w:ins>
      <w:ins w:id="800" w:author="Aaron Naidoo-Bagwell" w:date="2022-07-12T13:52:00Z">
        <w:r w:rsidR="00E5237F" w:rsidRPr="008D7F90">
          <w:rPr>
            <w:rFonts w:ascii="Times New Roman" w:hAnsi="Times New Roman" w:cs="Times New Roman"/>
            <w:b/>
            <w:bCs/>
            <w:lang w:val="en-GB"/>
            <w:rPrChange w:id="801" w:author="Aaron Naidoo-Bagwell" w:date="2022-07-25T11:27:00Z">
              <w:rPr>
                <w:rFonts w:ascii="Times New Roman" w:hAnsi="Times New Roman" w:cs="Times New Roman"/>
                <w:lang w:val="en-GB"/>
              </w:rPr>
            </w:rPrChange>
          </w:rPr>
          <w:t>S2</w:t>
        </w:r>
      </w:ins>
      <w:ins w:id="802" w:author="Aaron Naidoo-Bagwell" w:date="2022-07-12T13:49:00Z">
        <w:r w:rsidRPr="008D7F90">
          <w:rPr>
            <w:rFonts w:ascii="Times New Roman" w:hAnsi="Times New Roman" w:cs="Times New Roman"/>
            <w:b/>
            <w:bCs/>
            <w:lang w:val="en-GB"/>
            <w:rPrChange w:id="803" w:author="Aaron Naidoo-Bagwell" w:date="2022-07-25T11:27:00Z">
              <w:rPr>
                <w:rFonts w:ascii="Times New Roman" w:hAnsi="Times New Roman" w:cs="Times New Roman"/>
                <w:lang w:val="en-GB"/>
              </w:rPr>
            </w:rPrChange>
          </w:rPr>
          <w:t>.</w:t>
        </w:r>
        <w:r w:rsidRPr="00BB1D5C">
          <w:rPr>
            <w:rFonts w:ascii="Times New Roman" w:hAnsi="Times New Roman" w:cs="Times New Roman"/>
            <w:lang w:val="en-GB"/>
          </w:rPr>
          <w:t xml:space="preserve"> Surface concentrations of carbon biomass for each zooplankton size class (mmol C m</w:t>
        </w:r>
        <w:r w:rsidRPr="008D7F90">
          <w:rPr>
            <w:rFonts w:ascii="Times New Roman" w:hAnsi="Times New Roman" w:cs="Times New Roman"/>
            <w:vertAlign w:val="superscript"/>
            <w:lang w:val="en-GB"/>
            <w:rPrChange w:id="804" w:author="Aaron Naidoo-Bagwell" w:date="2022-07-25T11:27:00Z">
              <w:rPr>
                <w:rFonts w:ascii="Times New Roman" w:hAnsi="Times New Roman" w:cs="Times New Roman"/>
                <w:lang w:val="en-GB"/>
              </w:rPr>
            </w:rPrChange>
          </w:rPr>
          <w:t>-3</w:t>
        </w:r>
        <w:r w:rsidRPr="00BB1D5C">
          <w:rPr>
            <w:rFonts w:ascii="Times New Roman" w:hAnsi="Times New Roman" w:cs="Times New Roman"/>
            <w:lang w:val="en-GB"/>
          </w:rPr>
          <w:t>).</w:t>
        </w:r>
      </w:ins>
    </w:p>
    <w:p w14:paraId="72B27832" w14:textId="77777777" w:rsidR="0074638C" w:rsidRDefault="0074638C" w:rsidP="0074638C">
      <w:pPr>
        <w:spacing w:line="360" w:lineRule="auto"/>
        <w:rPr>
          <w:ins w:id="805" w:author="Aaron Naidoo-Bagwell" w:date="2022-07-12T14:00:00Z"/>
          <w:rFonts w:ascii="Times New Roman" w:hAnsi="Times New Roman" w:cs="Times New Roman"/>
          <w:lang w:val="en-GB"/>
        </w:rPr>
      </w:pPr>
    </w:p>
    <w:p w14:paraId="57C30204" w14:textId="77777777" w:rsidR="0074638C" w:rsidRDefault="0074638C" w:rsidP="0074638C">
      <w:pPr>
        <w:spacing w:line="360" w:lineRule="auto"/>
        <w:rPr>
          <w:ins w:id="806" w:author="Aaron Naidoo-Bagwell" w:date="2022-07-12T14:00:00Z"/>
          <w:rFonts w:ascii="Times New Roman" w:hAnsi="Times New Roman" w:cs="Times New Roman"/>
          <w:lang w:val="en-GB"/>
        </w:rPr>
      </w:pPr>
    </w:p>
    <w:p w14:paraId="52E1AF09" w14:textId="77777777" w:rsidR="0074638C" w:rsidRDefault="0074638C" w:rsidP="0074638C">
      <w:pPr>
        <w:spacing w:line="360" w:lineRule="auto"/>
        <w:rPr>
          <w:ins w:id="807" w:author="Aaron Naidoo-Bagwell" w:date="2022-07-12T14:00:00Z"/>
          <w:rFonts w:ascii="Times New Roman" w:hAnsi="Times New Roman" w:cs="Times New Roman"/>
          <w:lang w:val="en-GB"/>
        </w:rPr>
      </w:pPr>
    </w:p>
    <w:p w14:paraId="34F74930" w14:textId="77777777" w:rsidR="0074638C" w:rsidRDefault="0074638C" w:rsidP="0074638C">
      <w:pPr>
        <w:spacing w:line="360" w:lineRule="auto"/>
        <w:rPr>
          <w:ins w:id="808" w:author="Aaron Naidoo-Bagwell" w:date="2022-07-12T14:00:00Z"/>
          <w:rFonts w:ascii="Times New Roman" w:hAnsi="Times New Roman" w:cs="Times New Roman"/>
          <w:lang w:val="en-GB"/>
        </w:rPr>
      </w:pPr>
    </w:p>
    <w:p w14:paraId="59B64C65" w14:textId="650989E5" w:rsidR="0074638C" w:rsidRDefault="0074638C" w:rsidP="0074638C">
      <w:pPr>
        <w:spacing w:line="360" w:lineRule="auto"/>
        <w:rPr>
          <w:ins w:id="809" w:author="Aaron Naidoo-Bagwell" w:date="2022-07-18T12:08:00Z"/>
          <w:rFonts w:ascii="Times New Roman" w:hAnsi="Times New Roman" w:cs="Times New Roman"/>
          <w:lang w:val="en-GB"/>
        </w:rPr>
      </w:pPr>
    </w:p>
    <w:p w14:paraId="39FC005E" w14:textId="4B8970BE" w:rsidR="00313529" w:rsidRDefault="00313529" w:rsidP="0074638C">
      <w:pPr>
        <w:spacing w:line="360" w:lineRule="auto"/>
        <w:rPr>
          <w:ins w:id="810" w:author="Aaron Naidoo-Bagwell" w:date="2022-07-18T12:08:00Z"/>
          <w:rFonts w:ascii="Times New Roman" w:hAnsi="Times New Roman" w:cs="Times New Roman"/>
          <w:lang w:val="en-GB"/>
        </w:rPr>
      </w:pPr>
    </w:p>
    <w:p w14:paraId="72B6F8E5" w14:textId="58C3BD7D" w:rsidR="00313529" w:rsidRDefault="00313529" w:rsidP="0074638C">
      <w:pPr>
        <w:spacing w:line="360" w:lineRule="auto"/>
        <w:rPr>
          <w:ins w:id="811" w:author="Aaron Naidoo-Bagwell" w:date="2022-07-18T12:08:00Z"/>
          <w:rFonts w:ascii="Times New Roman" w:hAnsi="Times New Roman" w:cs="Times New Roman"/>
          <w:lang w:val="en-GB"/>
        </w:rPr>
      </w:pPr>
    </w:p>
    <w:p w14:paraId="68493E2C" w14:textId="30966DB6" w:rsidR="00313529" w:rsidRDefault="00313529" w:rsidP="0074638C">
      <w:pPr>
        <w:spacing w:line="360" w:lineRule="auto"/>
        <w:rPr>
          <w:ins w:id="812" w:author="Aaron Naidoo-Bagwell" w:date="2022-07-18T12:08:00Z"/>
          <w:rFonts w:ascii="Times New Roman" w:hAnsi="Times New Roman" w:cs="Times New Roman"/>
          <w:lang w:val="en-GB"/>
        </w:rPr>
      </w:pPr>
    </w:p>
    <w:p w14:paraId="15FBA062" w14:textId="554086A5" w:rsidR="00313529" w:rsidRDefault="00313529" w:rsidP="0074638C">
      <w:pPr>
        <w:spacing w:line="360" w:lineRule="auto"/>
        <w:rPr>
          <w:ins w:id="813" w:author="Aaron Naidoo-Bagwell" w:date="2022-07-18T12:08:00Z"/>
          <w:rFonts w:ascii="Times New Roman" w:hAnsi="Times New Roman" w:cs="Times New Roman"/>
          <w:lang w:val="en-GB"/>
        </w:rPr>
      </w:pPr>
    </w:p>
    <w:p w14:paraId="277A43BB" w14:textId="1D0DB3D5" w:rsidR="00313529" w:rsidRDefault="00313529" w:rsidP="0074638C">
      <w:pPr>
        <w:spacing w:line="360" w:lineRule="auto"/>
        <w:rPr>
          <w:ins w:id="814" w:author="Aaron Naidoo-Bagwell" w:date="2022-07-18T12:08:00Z"/>
          <w:rFonts w:ascii="Times New Roman" w:hAnsi="Times New Roman" w:cs="Times New Roman"/>
          <w:lang w:val="en-GB"/>
        </w:rPr>
      </w:pPr>
    </w:p>
    <w:p w14:paraId="31B8C2DA" w14:textId="738A19C7" w:rsidR="00313529" w:rsidRDefault="00313529" w:rsidP="0074638C">
      <w:pPr>
        <w:spacing w:line="360" w:lineRule="auto"/>
        <w:rPr>
          <w:ins w:id="815" w:author="Aaron Naidoo-Bagwell" w:date="2022-07-18T12:13:00Z"/>
          <w:rFonts w:ascii="Times New Roman" w:hAnsi="Times New Roman" w:cs="Times New Roman"/>
          <w:b/>
          <w:bCs/>
          <w:lang w:val="en-GB"/>
        </w:rPr>
      </w:pPr>
      <w:ins w:id="816" w:author="Aaron Naidoo-Bagwell" w:date="2022-07-18T12:08:00Z">
        <w:r w:rsidRPr="004E3512">
          <w:rPr>
            <w:rFonts w:ascii="Times New Roman" w:hAnsi="Times New Roman" w:cs="Times New Roman"/>
            <w:b/>
            <w:bCs/>
            <w:lang w:val="en-GB"/>
            <w:rPrChange w:id="817" w:author="Aaron Naidoo-Bagwell" w:date="2022-07-18T12:13:00Z">
              <w:rPr>
                <w:rFonts w:ascii="Times New Roman" w:hAnsi="Times New Roman" w:cs="Times New Roman"/>
                <w:lang w:val="en-GB"/>
              </w:rPr>
            </w:rPrChange>
          </w:rPr>
          <w:lastRenderedPageBreak/>
          <w:t>M-score trade-off</w:t>
        </w:r>
      </w:ins>
    </w:p>
    <w:p w14:paraId="140BEA92" w14:textId="46E132C2" w:rsidR="004E3512" w:rsidRDefault="004E3512" w:rsidP="0074638C">
      <w:pPr>
        <w:spacing w:line="360" w:lineRule="auto"/>
        <w:rPr>
          <w:ins w:id="818" w:author="Aaron Naidoo-Bagwell" w:date="2022-07-18T12:13:00Z"/>
          <w:rFonts w:ascii="Times New Roman" w:hAnsi="Times New Roman" w:cs="Times New Roman"/>
          <w:b/>
          <w:bCs/>
          <w:lang w:val="en-GB"/>
        </w:rPr>
      </w:pPr>
    </w:p>
    <w:p w14:paraId="48652184" w14:textId="1315347E" w:rsidR="004E3512" w:rsidRPr="004E3512" w:rsidRDefault="004E3512" w:rsidP="0074638C">
      <w:pPr>
        <w:spacing w:line="360" w:lineRule="auto"/>
        <w:rPr>
          <w:ins w:id="819" w:author="Aaron Naidoo-Bagwell" w:date="2022-07-18T12:08:00Z"/>
          <w:rFonts w:ascii="Times New Roman" w:hAnsi="Times New Roman" w:cs="Times New Roman"/>
          <w:sz w:val="20"/>
          <w:szCs w:val="20"/>
          <w:lang w:val="en-GB"/>
          <w:rPrChange w:id="820" w:author="Aaron Naidoo-Bagwell" w:date="2022-07-18T12:14:00Z">
            <w:rPr>
              <w:ins w:id="821" w:author="Aaron Naidoo-Bagwell" w:date="2022-07-18T12:08:00Z"/>
              <w:rFonts w:ascii="Times New Roman" w:hAnsi="Times New Roman" w:cs="Times New Roman"/>
              <w:lang w:val="en-GB"/>
            </w:rPr>
          </w:rPrChange>
        </w:rPr>
      </w:pPr>
      <w:ins w:id="822" w:author="Aaron Naidoo-Bagwell" w:date="2022-07-18T12:14:00Z">
        <w:r w:rsidRPr="004E3512">
          <w:rPr>
            <w:rFonts w:ascii="Times New Roman" w:hAnsi="Times New Roman" w:cs="Times New Roman"/>
            <w:sz w:val="20"/>
            <w:szCs w:val="20"/>
            <w:lang w:val="en-GB"/>
            <w:rPrChange w:id="823" w:author="Aaron Naidoo-Bagwell" w:date="2022-07-18T12:14:00Z">
              <w:rPr>
                <w:rFonts w:ascii="Times New Roman" w:hAnsi="Times New Roman" w:cs="Times New Roman"/>
                <w:b/>
                <w:bCs/>
                <w:lang w:val="en-GB"/>
              </w:rPr>
            </w:rPrChange>
          </w:rPr>
          <w:t xml:space="preserve">Figure S3 shows a trade-off in oxygen and phosphate </w:t>
        </w:r>
        <w:r>
          <w:rPr>
            <w:rFonts w:ascii="Times New Roman" w:hAnsi="Times New Roman" w:cs="Times New Roman"/>
            <w:sz w:val="20"/>
            <w:szCs w:val="20"/>
            <w:lang w:val="en-GB"/>
          </w:rPr>
          <w:t>M-</w:t>
        </w:r>
        <w:r w:rsidRPr="004E3512">
          <w:rPr>
            <w:rFonts w:ascii="Times New Roman" w:hAnsi="Times New Roman" w:cs="Times New Roman"/>
            <w:sz w:val="20"/>
            <w:szCs w:val="20"/>
            <w:lang w:val="en-GB"/>
            <w:rPrChange w:id="824" w:author="Aaron Naidoo-Bagwell" w:date="2022-07-18T12:14:00Z">
              <w:rPr>
                <w:rFonts w:ascii="Times New Roman" w:hAnsi="Times New Roman" w:cs="Times New Roman"/>
                <w:b/>
                <w:bCs/>
                <w:lang w:val="en-GB"/>
              </w:rPr>
            </w:rPrChange>
          </w:rPr>
          <w:t xml:space="preserve">scores, a </w:t>
        </w:r>
        <w:r>
          <w:rPr>
            <w:rFonts w:ascii="Times New Roman" w:hAnsi="Times New Roman" w:cs="Times New Roman"/>
            <w:sz w:val="20"/>
            <w:szCs w:val="20"/>
            <w:lang w:val="en-GB"/>
          </w:rPr>
          <w:t>factor we took into con</w:t>
        </w:r>
      </w:ins>
      <w:ins w:id="825" w:author="Aaron Naidoo-Bagwell" w:date="2022-07-18T12:15:00Z">
        <w:r>
          <w:rPr>
            <w:rFonts w:ascii="Times New Roman" w:hAnsi="Times New Roman" w:cs="Times New Roman"/>
            <w:sz w:val="20"/>
            <w:szCs w:val="20"/>
            <w:lang w:val="en-GB"/>
          </w:rPr>
          <w:t>sideration when selecting our best run.</w:t>
        </w:r>
      </w:ins>
    </w:p>
    <w:p w14:paraId="0A02850C" w14:textId="05899686" w:rsidR="00313529" w:rsidRDefault="00313529" w:rsidP="00313529">
      <w:pPr>
        <w:spacing w:line="360" w:lineRule="auto"/>
        <w:rPr>
          <w:ins w:id="826" w:author="Aaron Naidoo-Bagwell" w:date="2022-07-12T14:00:00Z"/>
          <w:rFonts w:ascii="Times New Roman" w:hAnsi="Times New Roman" w:cs="Times New Roman"/>
          <w:lang w:val="en-GB"/>
        </w:rPr>
      </w:pPr>
      <w:ins w:id="827" w:author="Aaron Naidoo-Bagwell" w:date="2022-07-18T12:08:00Z">
        <w:r>
          <w:rPr>
            <w:noProof/>
          </w:rPr>
          <w:drawing>
            <wp:inline distT="0" distB="0" distL="0" distR="0" wp14:anchorId="0A604E54" wp14:editId="65110F37">
              <wp:extent cx="5943600" cy="3742690"/>
              <wp:effectExtent l="0" t="0" r="0" b="0"/>
              <wp:docPr id="1" name="Chart 1">
                <a:extLst xmlns:a="http://schemas.openxmlformats.org/drawingml/2006/main">
                  <a:ext uri="{FF2B5EF4-FFF2-40B4-BE49-F238E27FC236}">
                    <a16:creationId xmlns:a16="http://schemas.microsoft.com/office/drawing/2014/main" id="{51DFD8A8-5F1C-2E9A-4FDB-099E662556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ins>
    </w:p>
    <w:p w14:paraId="7176CFDE" w14:textId="6C907939" w:rsidR="00313529" w:rsidRPr="004E3512" w:rsidRDefault="00313529" w:rsidP="00313529">
      <w:pPr>
        <w:spacing w:line="360" w:lineRule="auto"/>
        <w:rPr>
          <w:ins w:id="828" w:author="Aaron Naidoo-Bagwell" w:date="2022-07-18T12:09:00Z"/>
          <w:rFonts w:ascii="Times New Roman" w:hAnsi="Times New Roman" w:cs="Times New Roman"/>
          <w:sz w:val="20"/>
          <w:szCs w:val="20"/>
          <w:lang w:val="en-GB"/>
          <w:rPrChange w:id="829" w:author="Aaron Naidoo-Bagwell" w:date="2022-07-18T12:13:00Z">
            <w:rPr>
              <w:ins w:id="830" w:author="Aaron Naidoo-Bagwell" w:date="2022-07-18T12:09:00Z"/>
              <w:rFonts w:ascii="Times New Roman" w:hAnsi="Times New Roman" w:cs="Times New Roman"/>
              <w:lang w:val="en-GB"/>
            </w:rPr>
          </w:rPrChange>
        </w:rPr>
      </w:pPr>
      <w:ins w:id="831" w:author="Aaron Naidoo-Bagwell" w:date="2022-07-18T12:09:00Z">
        <w:r w:rsidRPr="008D7F90">
          <w:rPr>
            <w:rFonts w:ascii="Times New Roman" w:hAnsi="Times New Roman" w:cs="Times New Roman"/>
            <w:b/>
            <w:bCs/>
            <w:sz w:val="20"/>
            <w:szCs w:val="20"/>
            <w:lang w:val="en-GB"/>
            <w:rPrChange w:id="832" w:author="Aaron Naidoo-Bagwell" w:date="2022-07-25T11:28:00Z">
              <w:rPr>
                <w:rFonts w:ascii="Times New Roman" w:hAnsi="Times New Roman" w:cs="Times New Roman"/>
                <w:lang w:val="en-GB"/>
              </w:rPr>
            </w:rPrChange>
          </w:rPr>
          <w:t>Figure S</w:t>
        </w:r>
      </w:ins>
      <w:ins w:id="833" w:author="Aaron Naidoo-Bagwell" w:date="2022-07-18T12:10:00Z">
        <w:r w:rsidRPr="008D7F90">
          <w:rPr>
            <w:rFonts w:ascii="Times New Roman" w:hAnsi="Times New Roman" w:cs="Times New Roman"/>
            <w:b/>
            <w:bCs/>
            <w:sz w:val="20"/>
            <w:szCs w:val="20"/>
            <w:lang w:val="en-GB"/>
            <w:rPrChange w:id="834" w:author="Aaron Naidoo-Bagwell" w:date="2022-07-25T11:28:00Z">
              <w:rPr>
                <w:rFonts w:ascii="Times New Roman" w:hAnsi="Times New Roman" w:cs="Times New Roman"/>
                <w:lang w:val="en-GB"/>
              </w:rPr>
            </w:rPrChange>
          </w:rPr>
          <w:t>3</w:t>
        </w:r>
      </w:ins>
      <w:ins w:id="835" w:author="Aaron Naidoo-Bagwell" w:date="2022-07-18T12:09:00Z">
        <w:r w:rsidRPr="008D7F90">
          <w:rPr>
            <w:rFonts w:ascii="Times New Roman" w:hAnsi="Times New Roman" w:cs="Times New Roman"/>
            <w:b/>
            <w:bCs/>
            <w:sz w:val="20"/>
            <w:szCs w:val="20"/>
            <w:lang w:val="en-GB"/>
            <w:rPrChange w:id="836" w:author="Aaron Naidoo-Bagwell" w:date="2022-07-25T11:28:00Z">
              <w:rPr>
                <w:rFonts w:ascii="Times New Roman" w:hAnsi="Times New Roman" w:cs="Times New Roman"/>
                <w:lang w:val="en-GB"/>
              </w:rPr>
            </w:rPrChange>
          </w:rPr>
          <w:t>.</w:t>
        </w:r>
        <w:r w:rsidRPr="004E3512">
          <w:rPr>
            <w:rFonts w:ascii="Times New Roman" w:hAnsi="Times New Roman" w:cs="Times New Roman"/>
            <w:sz w:val="20"/>
            <w:szCs w:val="20"/>
            <w:lang w:val="en-GB"/>
            <w:rPrChange w:id="837" w:author="Aaron Naidoo-Bagwell" w:date="2022-07-18T12:13:00Z">
              <w:rPr>
                <w:rFonts w:ascii="Times New Roman" w:hAnsi="Times New Roman" w:cs="Times New Roman"/>
                <w:lang w:val="en-GB"/>
              </w:rPr>
            </w:rPrChange>
          </w:rPr>
          <w:t xml:space="preserve"> Top 50 a</w:t>
        </w:r>
      </w:ins>
      <w:ins w:id="838" w:author="Aaron Naidoo-Bagwell" w:date="2022-07-18T12:10:00Z">
        <w:r w:rsidRPr="004E3512">
          <w:rPr>
            <w:rFonts w:ascii="Times New Roman" w:hAnsi="Times New Roman" w:cs="Times New Roman"/>
            <w:sz w:val="20"/>
            <w:szCs w:val="20"/>
            <w:lang w:val="en-GB"/>
            <w:rPrChange w:id="839" w:author="Aaron Naidoo-Bagwell" w:date="2022-07-18T12:13:00Z">
              <w:rPr>
                <w:rFonts w:ascii="Times New Roman" w:hAnsi="Times New Roman" w:cs="Times New Roman"/>
                <w:lang w:val="en-GB"/>
              </w:rPr>
            </w:rPrChange>
          </w:rPr>
          <w:t>verage M-score runs with oxygen and phosphate plotted against each other.</w:t>
        </w:r>
      </w:ins>
    </w:p>
    <w:p w14:paraId="4FBD210B" w14:textId="77777777" w:rsidR="0074638C" w:rsidRDefault="0074638C" w:rsidP="0074638C">
      <w:pPr>
        <w:spacing w:line="360" w:lineRule="auto"/>
        <w:rPr>
          <w:ins w:id="840" w:author="Aaron Naidoo-Bagwell" w:date="2022-07-12T14:00:00Z"/>
          <w:rFonts w:ascii="Times New Roman" w:hAnsi="Times New Roman" w:cs="Times New Roman"/>
          <w:lang w:val="en-GB"/>
        </w:rPr>
      </w:pPr>
    </w:p>
    <w:p w14:paraId="3D6FCFA2" w14:textId="77777777" w:rsidR="0074638C" w:rsidRDefault="0074638C" w:rsidP="0074638C">
      <w:pPr>
        <w:spacing w:line="360" w:lineRule="auto"/>
        <w:rPr>
          <w:ins w:id="841" w:author="Aaron Naidoo-Bagwell" w:date="2022-07-12T14:00:00Z"/>
          <w:rFonts w:ascii="Times New Roman" w:hAnsi="Times New Roman" w:cs="Times New Roman"/>
          <w:lang w:val="en-GB"/>
        </w:rPr>
      </w:pPr>
    </w:p>
    <w:p w14:paraId="6EDE5374" w14:textId="77777777" w:rsidR="0074638C" w:rsidRDefault="0074638C" w:rsidP="0074638C">
      <w:pPr>
        <w:spacing w:line="360" w:lineRule="auto"/>
        <w:rPr>
          <w:ins w:id="842" w:author="Aaron Naidoo-Bagwell" w:date="2022-07-12T14:00:00Z"/>
          <w:rFonts w:ascii="Times New Roman" w:hAnsi="Times New Roman" w:cs="Times New Roman"/>
          <w:lang w:val="en-GB"/>
        </w:rPr>
      </w:pPr>
    </w:p>
    <w:p w14:paraId="5B01F4C7" w14:textId="77777777" w:rsidR="0074638C" w:rsidRDefault="0074638C" w:rsidP="0074638C">
      <w:pPr>
        <w:spacing w:line="360" w:lineRule="auto"/>
        <w:rPr>
          <w:ins w:id="843" w:author="Aaron Naidoo-Bagwell" w:date="2022-07-12T14:01:00Z"/>
          <w:rFonts w:ascii="Times New Roman" w:hAnsi="Times New Roman" w:cs="Times New Roman"/>
          <w:lang w:val="en-GB"/>
        </w:rPr>
      </w:pPr>
    </w:p>
    <w:p w14:paraId="1D9397E5" w14:textId="77777777" w:rsidR="00935884" w:rsidRDefault="00935884">
      <w:pPr>
        <w:spacing w:line="360" w:lineRule="auto"/>
        <w:rPr>
          <w:ins w:id="844" w:author="Aaron Naidoo-Bagwell" w:date="2022-07-18T12:15:00Z"/>
          <w:rFonts w:ascii="Times New Roman" w:hAnsi="Times New Roman" w:cs="Times New Roman"/>
          <w:b/>
          <w:bCs/>
          <w:lang w:val="en-GB"/>
        </w:rPr>
      </w:pPr>
    </w:p>
    <w:p w14:paraId="522773B2" w14:textId="77777777" w:rsidR="00935884" w:rsidRDefault="00935884">
      <w:pPr>
        <w:spacing w:line="360" w:lineRule="auto"/>
        <w:rPr>
          <w:ins w:id="845" w:author="Aaron Naidoo-Bagwell" w:date="2022-07-18T12:15:00Z"/>
          <w:rFonts w:ascii="Times New Roman" w:hAnsi="Times New Roman" w:cs="Times New Roman"/>
          <w:b/>
          <w:bCs/>
          <w:lang w:val="en-GB"/>
        </w:rPr>
      </w:pPr>
    </w:p>
    <w:p w14:paraId="2E61B06A" w14:textId="77777777" w:rsidR="00935884" w:rsidRDefault="00935884">
      <w:pPr>
        <w:spacing w:line="360" w:lineRule="auto"/>
        <w:rPr>
          <w:ins w:id="846" w:author="Aaron Naidoo-Bagwell" w:date="2022-07-18T12:15:00Z"/>
          <w:rFonts w:ascii="Times New Roman" w:hAnsi="Times New Roman" w:cs="Times New Roman"/>
          <w:b/>
          <w:bCs/>
          <w:lang w:val="en-GB"/>
        </w:rPr>
      </w:pPr>
    </w:p>
    <w:p w14:paraId="496531E4" w14:textId="77777777" w:rsidR="00935884" w:rsidRDefault="00935884">
      <w:pPr>
        <w:spacing w:line="360" w:lineRule="auto"/>
        <w:rPr>
          <w:ins w:id="847" w:author="Aaron Naidoo-Bagwell" w:date="2022-07-18T12:15:00Z"/>
          <w:rFonts w:ascii="Times New Roman" w:hAnsi="Times New Roman" w:cs="Times New Roman"/>
          <w:b/>
          <w:bCs/>
          <w:lang w:val="en-GB"/>
        </w:rPr>
      </w:pPr>
    </w:p>
    <w:p w14:paraId="67EC5704" w14:textId="4403306A" w:rsidR="00184C9A" w:rsidRPr="00D423A7" w:rsidRDefault="00184C9A">
      <w:pPr>
        <w:spacing w:line="360" w:lineRule="auto"/>
        <w:rPr>
          <w:rFonts w:ascii="Times New Roman" w:hAnsi="Times New Roman" w:cs="Times New Roman"/>
          <w:b/>
          <w:bCs/>
          <w:lang w:val="en-GB"/>
          <w:rPrChange w:id="848" w:author="Aaron Naidoo-Bagwell" w:date="2022-07-12T14:01:00Z">
            <w:rPr>
              <w:rFonts w:ascii="Times New Roman" w:hAnsi="Times New Roman" w:cs="Times New Roman"/>
              <w:lang w:val="en-GB"/>
            </w:rPr>
          </w:rPrChange>
        </w:rPr>
        <w:pPrChange w:id="849" w:author="Aaron Naidoo-Bagwell" w:date="2022-07-12T14:00:00Z">
          <w:pPr/>
        </w:pPrChange>
      </w:pPr>
      <w:ins w:id="850" w:author="Aaron Naidoo-Bagwell" w:date="2022-07-12T13:44:00Z">
        <w:r w:rsidRPr="00D423A7">
          <w:rPr>
            <w:rFonts w:ascii="Times New Roman" w:hAnsi="Times New Roman" w:cs="Times New Roman"/>
            <w:b/>
            <w:bCs/>
            <w:lang w:val="en-GB"/>
            <w:rPrChange w:id="851" w:author="Aaron Naidoo-Bagwell" w:date="2022-07-12T14:01:00Z">
              <w:rPr>
                <w:rFonts w:ascii="Times New Roman" w:hAnsi="Times New Roman" w:cs="Times New Roman"/>
                <w:lang w:val="en-GB"/>
              </w:rPr>
            </w:rPrChange>
          </w:rPr>
          <w:lastRenderedPageBreak/>
          <w:t>Supplemental References</w:t>
        </w:r>
      </w:ins>
    </w:p>
    <w:p w14:paraId="37939B25" w14:textId="77777777" w:rsidR="00404076" w:rsidRPr="00404076" w:rsidRDefault="00184C9A" w:rsidP="00404076">
      <w:pPr>
        <w:pStyle w:val="EndNoteBibliography"/>
        <w:spacing w:after="0"/>
      </w:pPr>
      <w:r w:rsidRPr="00A1633D">
        <w:rPr>
          <w:sz w:val="20"/>
          <w:szCs w:val="20"/>
          <w:lang w:val="en-GB"/>
          <w:rPrChange w:id="852" w:author="Aaron Naidoo-Bagwell" w:date="2022-07-14T12:43:00Z">
            <w:rPr>
              <w:lang w:val="en-GB"/>
            </w:rPr>
          </w:rPrChange>
        </w:rPr>
        <w:fldChar w:fldCharType="begin"/>
      </w:r>
      <w:r w:rsidRPr="00A1633D">
        <w:rPr>
          <w:sz w:val="20"/>
          <w:szCs w:val="20"/>
          <w:lang w:val="en-GB"/>
          <w:rPrChange w:id="853" w:author="Aaron Naidoo-Bagwell" w:date="2022-07-14T12:43:00Z">
            <w:rPr>
              <w:lang w:val="en-GB"/>
            </w:rPr>
          </w:rPrChange>
        </w:rPr>
        <w:instrText xml:space="preserve"> ADDIN EN.REFLIST </w:instrText>
      </w:r>
      <w:r w:rsidRPr="00A1633D">
        <w:rPr>
          <w:sz w:val="20"/>
          <w:szCs w:val="20"/>
          <w:lang w:val="en-GB"/>
          <w:rPrChange w:id="854" w:author="Aaron Naidoo-Bagwell" w:date="2022-07-14T12:43:00Z">
            <w:rPr>
              <w:noProof w:val="0"/>
              <w:lang w:val="en-GB"/>
            </w:rPr>
          </w:rPrChange>
        </w:rPr>
        <w:fldChar w:fldCharType="separate"/>
      </w:r>
      <w:r w:rsidR="00404076" w:rsidRPr="00404076">
        <w:t>Albani, S., Mahowald, N. M., Murphy, L. N., Raiswell, R., Moore, J. K., Anderson, R. F., McGee, D., Bradtmiller, L. I., Delmonte, B., Hesse, P. P., and Mayewski, P. A.: Paleodust variability since the Last Glacial Maximum and implications for iron inputs to the ocean, Geophysical Research Letters, 43, 3944-3954, 10.1002/2016gl067911, 2016.</w:t>
      </w:r>
    </w:p>
    <w:p w14:paraId="435AEA31" w14:textId="7421321D" w:rsidR="00404076" w:rsidRPr="00404076" w:rsidRDefault="00404076" w:rsidP="00404076">
      <w:pPr>
        <w:pStyle w:val="EndNoteBibliography"/>
        <w:spacing w:after="0"/>
      </w:pPr>
      <w:r w:rsidRPr="00404076">
        <w:t xml:space="preserve">Cao, L., Eby, M., Ridgwell, A., Caldeira, K., Archer, D., Ishida, A., Joos, F., Matsumoto, K., Mikolajewicz, U., Mouchet, A., Orr, J. C., Plattner, G. K., Schlitzer, R., Tokos, K., Totterdell, I., Tschumi, T., Yamanaka, Y., and Yool, A.: The role of ocean transport in the uptake of anthropogenic CO&lt;sub&gt;2&lt;/sub&gt;, Biogeosciences, 6, 375-390, </w:t>
      </w:r>
      <w:hyperlink r:id="rId12" w:history="1">
        <w:r w:rsidRPr="00404076">
          <w:rPr>
            <w:rStyle w:val="Hyperlink"/>
          </w:rPr>
          <w:t>https://doi.org/10.5194/bg-6-375-2009</w:t>
        </w:r>
      </w:hyperlink>
      <w:r w:rsidRPr="00404076">
        <w:t>, 2009.</w:t>
      </w:r>
    </w:p>
    <w:p w14:paraId="2730B396" w14:textId="77777777" w:rsidR="00404076" w:rsidRPr="00404076" w:rsidRDefault="00404076" w:rsidP="00404076">
      <w:pPr>
        <w:pStyle w:val="EndNoteBibliography"/>
        <w:spacing w:after="0"/>
      </w:pPr>
      <w:r w:rsidRPr="00404076">
        <w:t>Dutkiewicz, S., Cermeno, P., Jahn, O., Follows, M. J., Hickman, A. E., Taniguchi, D. A. A., and Ward, B. A.: Dimensions of marine phytoplankton diversity, Biogeosciences, 17, 609-634, 10.5194/bg-17-609-2020, 2020.</w:t>
      </w:r>
    </w:p>
    <w:p w14:paraId="474BF93D" w14:textId="77777777" w:rsidR="00404076" w:rsidRPr="00404076" w:rsidRDefault="00404076" w:rsidP="00404076">
      <w:pPr>
        <w:pStyle w:val="EndNoteBibliography"/>
        <w:spacing w:after="0"/>
      </w:pPr>
      <w:r w:rsidRPr="00404076">
        <w:t>Geider, R. J., Maclntyre, H. L., and Kana, T. M.: A dynamic regulatory model of phytoplanktonic acclimation to light, nutrients, and temperature, Limnology and Oceanography, 43, 679-694, 10.4319/lo.1998.43.4.0679, 1998.</w:t>
      </w:r>
    </w:p>
    <w:p w14:paraId="02712654" w14:textId="77777777" w:rsidR="00404076" w:rsidRPr="00404076" w:rsidRDefault="00404076" w:rsidP="00404076">
      <w:pPr>
        <w:pStyle w:val="EndNoteBibliography"/>
        <w:spacing w:after="0"/>
      </w:pPr>
      <w:r w:rsidRPr="00404076">
        <w:t>Mahowald, N., Kohfeld, K., Hansson, M., Balkanski, Y., Harrison, S. P., Prentice, I. C., Schulz, M., and Rodhe, H.: Dust sources and deposition during the last glacial maximum and current climate: A comparison of model results with paleodata from ice cores and marine sediments, Journal of Geophysical Research: Atmospheres, 104, 15895-15916, 10.1029/1999jd900084, 1999.</w:t>
      </w:r>
    </w:p>
    <w:p w14:paraId="5C504ACD" w14:textId="77777777" w:rsidR="00404076" w:rsidRPr="00404076" w:rsidRDefault="00404076" w:rsidP="00404076">
      <w:pPr>
        <w:pStyle w:val="EndNoteBibliography"/>
        <w:spacing w:after="0"/>
      </w:pPr>
      <w:r w:rsidRPr="00404076">
        <w:t>Moore, J. K., Doney, S. C., Kleypas, J. A., Glover, D. M., and Fung, I. Y.: An intermediate complexity marine ecosystem model for the global domain, Deep Sea Research Part II: Topical Studies in Oceanography, 49, 403-462, 10.1016/s0967-0645(01)00108-4, 2001.</w:t>
      </w:r>
    </w:p>
    <w:p w14:paraId="6C475B89" w14:textId="77777777" w:rsidR="00404076" w:rsidRPr="00404076" w:rsidRDefault="00404076" w:rsidP="00404076">
      <w:pPr>
        <w:pStyle w:val="EndNoteBibliography"/>
        <w:spacing w:after="0"/>
      </w:pPr>
      <w:r w:rsidRPr="00404076">
        <w:t>Ward, B. A., Dutkiewicz, S., Jahn, O., and Follows, M. J.: A size-structured food-web model for the global ocean, Limnology and Oceanography, 57, 1877-1891, 10.4319/lo.2012.57.6.1877, 2012.</w:t>
      </w:r>
    </w:p>
    <w:p w14:paraId="6A7499AA" w14:textId="2E2C26B2" w:rsidR="00404076" w:rsidRPr="00404076" w:rsidRDefault="00404076" w:rsidP="00404076">
      <w:pPr>
        <w:pStyle w:val="EndNoteBibliography"/>
      </w:pPr>
      <w:r w:rsidRPr="00404076">
        <w:t xml:space="preserve">Ward, B. A., Wilson, J. D., Death, R. M., Monteiro, F. M., Yool, A., and Ridgwell, A.: EcoGEnIE 1.0: plankton ecology in the cGEnIE Earth system model, Geosci. Model Dev., 11, 4241-4267, </w:t>
      </w:r>
      <w:hyperlink r:id="rId13" w:history="1">
        <w:r w:rsidRPr="00404076">
          <w:rPr>
            <w:rStyle w:val="Hyperlink"/>
          </w:rPr>
          <w:t>https://doi.org/10.5194/gmd-11-4241-2018</w:t>
        </w:r>
      </w:hyperlink>
      <w:r w:rsidRPr="00404076">
        <w:t>, 2018.</w:t>
      </w:r>
    </w:p>
    <w:p w14:paraId="63215A69" w14:textId="079140EE" w:rsidR="00394B7A" w:rsidRDefault="00184C9A">
      <w:pPr>
        <w:spacing w:line="360" w:lineRule="auto"/>
        <w:rPr>
          <w:rFonts w:ascii="Times New Roman" w:hAnsi="Times New Roman" w:cs="Times New Roman"/>
          <w:lang w:val="en-GB"/>
        </w:rPr>
        <w:pPrChange w:id="855" w:author="Aaron Naidoo-Bagwell" w:date="2022-07-14T12:43:00Z">
          <w:pPr/>
        </w:pPrChange>
      </w:pPr>
      <w:r w:rsidRPr="00A1633D">
        <w:rPr>
          <w:rFonts w:ascii="Times New Roman" w:hAnsi="Times New Roman" w:cs="Times New Roman"/>
          <w:sz w:val="20"/>
          <w:szCs w:val="20"/>
          <w:lang w:val="en-GB"/>
          <w:rPrChange w:id="856" w:author="Aaron Naidoo-Bagwell" w:date="2022-07-14T12:43:00Z">
            <w:rPr>
              <w:rFonts w:ascii="Times New Roman" w:hAnsi="Times New Roman" w:cs="Times New Roman"/>
              <w:lang w:val="en-GB"/>
            </w:rPr>
          </w:rPrChange>
        </w:rPr>
        <w:fldChar w:fldCharType="end"/>
      </w:r>
    </w:p>
    <w:sectPr w:rsidR="00394B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8" w:author="Ben Ward" w:date="2022-07-05T16:21:00Z" w:initials="BW">
    <w:p w14:paraId="3FC41042" w14:textId="77777777" w:rsidR="00FB606D" w:rsidRDefault="00FB606D" w:rsidP="00FB606D">
      <w:r>
        <w:rPr>
          <w:rStyle w:val="CommentReference"/>
        </w:rPr>
        <w:annotationRef/>
      </w:r>
      <w:r>
        <w:t>Could put this before quotas?</w:t>
      </w:r>
    </w:p>
  </w:comment>
  <w:comment w:id="653" w:author="Ben Ward" w:date="2022-07-05T16:22:00Z" w:initials="BW">
    <w:p w14:paraId="5FB08E90" w14:textId="77777777" w:rsidR="00FB606D" w:rsidRDefault="00FB606D" w:rsidP="00FB606D">
      <w:r>
        <w:rPr>
          <w:rStyle w:val="CommentReference"/>
        </w:rPr>
        <w:annotationRef/>
      </w:r>
      <w:r>
        <w:t>Where does diatom palatability appear?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C41042" w15:done="1"/>
  <w15:commentEx w15:paraId="5FB08E9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1431D" w16cex:dateUtc="2022-07-05T15:21:00Z"/>
  <w16cex:commentExtensible w16cex:durableId="266EE3CE" w16cex:dateUtc="2022-07-05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C41042" w16cid:durableId="2671431D"/>
  <w16cid:commentId w16cid:paraId="5FB08E90" w16cid:durableId="266EE3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ron Naidoo-Bagwell">
    <w15:presenceInfo w15:providerId="AD" w15:userId="S::aa8253na@lu.se::aa01477c-31df-40cf-82a9-3b9b4f57d057"/>
  </w15:person>
  <w15:person w15:author="Fanny Monteiro">
    <w15:presenceInfo w15:providerId="AD" w15:userId="S::ggfmm@bristol.ac.uk::9f490c4c-fa27-4621-b453-3b56540829df"/>
  </w15:person>
  <w15:person w15:author="Ben Ward">
    <w15:presenceInfo w15:providerId="AD" w15:userId="S::baw1d17@soton.ac.uk::3619b497-ebc9-4325-b89e-d894c26940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opernicus_Publications (1) Cop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atww9d2x32w0ssew0aevt2vu990a5z5dv9ws&quot;&gt;My EndNote Library&lt;record-ids&gt;&lt;item&gt;1&lt;/item&gt;&lt;item&gt;4&lt;/item&gt;&lt;item&gt;66&lt;/item&gt;&lt;item&gt;67&lt;/item&gt;&lt;item&gt;68&lt;/item&gt;&lt;item&gt;101&lt;/item&gt;&lt;item&gt;110&lt;/item&gt;&lt;item&gt;140&lt;/item&gt;&lt;/record-ids&gt;&lt;/item&gt;&lt;/Libraries&gt;"/>
  </w:docVars>
  <w:rsids>
    <w:rsidRoot w:val="057E22D8"/>
    <w:rsid w:val="000D1128"/>
    <w:rsid w:val="00107B27"/>
    <w:rsid w:val="001766C3"/>
    <w:rsid w:val="00184C9A"/>
    <w:rsid w:val="00200652"/>
    <w:rsid w:val="00274A71"/>
    <w:rsid w:val="00313529"/>
    <w:rsid w:val="00367B0A"/>
    <w:rsid w:val="0039050F"/>
    <w:rsid w:val="00394B7A"/>
    <w:rsid w:val="00404076"/>
    <w:rsid w:val="004164E1"/>
    <w:rsid w:val="0041679D"/>
    <w:rsid w:val="00483F17"/>
    <w:rsid w:val="004B4B07"/>
    <w:rsid w:val="004E24AE"/>
    <w:rsid w:val="004E3512"/>
    <w:rsid w:val="004F18A3"/>
    <w:rsid w:val="004F3446"/>
    <w:rsid w:val="005256B2"/>
    <w:rsid w:val="00576E0E"/>
    <w:rsid w:val="005E0575"/>
    <w:rsid w:val="006245C3"/>
    <w:rsid w:val="00642125"/>
    <w:rsid w:val="00645B36"/>
    <w:rsid w:val="006628AB"/>
    <w:rsid w:val="00697ECA"/>
    <w:rsid w:val="006A2DA4"/>
    <w:rsid w:val="0074638C"/>
    <w:rsid w:val="00765ADB"/>
    <w:rsid w:val="00813628"/>
    <w:rsid w:val="008B0514"/>
    <w:rsid w:val="008D5B05"/>
    <w:rsid w:val="008D7F90"/>
    <w:rsid w:val="00935884"/>
    <w:rsid w:val="009A7BF8"/>
    <w:rsid w:val="009F5930"/>
    <w:rsid w:val="00A01318"/>
    <w:rsid w:val="00A1633D"/>
    <w:rsid w:val="00AB036F"/>
    <w:rsid w:val="00AE00D5"/>
    <w:rsid w:val="00AE7308"/>
    <w:rsid w:val="00BB1D5C"/>
    <w:rsid w:val="00BF4896"/>
    <w:rsid w:val="00CA38BA"/>
    <w:rsid w:val="00CB6193"/>
    <w:rsid w:val="00CF1074"/>
    <w:rsid w:val="00D423A7"/>
    <w:rsid w:val="00D42AC0"/>
    <w:rsid w:val="00D976EE"/>
    <w:rsid w:val="00DF51AF"/>
    <w:rsid w:val="00E50047"/>
    <w:rsid w:val="00E5237F"/>
    <w:rsid w:val="00F51EA7"/>
    <w:rsid w:val="00F633D3"/>
    <w:rsid w:val="00F72FBD"/>
    <w:rsid w:val="00F863CE"/>
    <w:rsid w:val="00FB606D"/>
    <w:rsid w:val="01AE1BE8"/>
    <w:rsid w:val="024F38EA"/>
    <w:rsid w:val="03EB094B"/>
    <w:rsid w:val="04CC944D"/>
    <w:rsid w:val="057E22D8"/>
    <w:rsid w:val="0650F821"/>
    <w:rsid w:val="08A55211"/>
    <w:rsid w:val="08BE7A6E"/>
    <w:rsid w:val="08C76318"/>
    <w:rsid w:val="09A7F2F6"/>
    <w:rsid w:val="0A981E81"/>
    <w:rsid w:val="0E4ACF2F"/>
    <w:rsid w:val="0F673986"/>
    <w:rsid w:val="11826FF1"/>
    <w:rsid w:val="12A33066"/>
    <w:rsid w:val="1337CD56"/>
    <w:rsid w:val="15A5E620"/>
    <w:rsid w:val="1EC07DA3"/>
    <w:rsid w:val="2428270F"/>
    <w:rsid w:val="243F939C"/>
    <w:rsid w:val="252FBF27"/>
    <w:rsid w:val="275FC7D1"/>
    <w:rsid w:val="2AAED520"/>
    <w:rsid w:val="2BB3D2EA"/>
    <w:rsid w:val="2C4AA581"/>
    <w:rsid w:val="2DCF0955"/>
    <w:rsid w:val="2F6AD9B6"/>
    <w:rsid w:val="35C8E063"/>
    <w:rsid w:val="375CC33E"/>
    <w:rsid w:val="3764B0C4"/>
    <w:rsid w:val="39292889"/>
    <w:rsid w:val="39581E49"/>
    <w:rsid w:val="3C60C94B"/>
    <w:rsid w:val="3D0ACEF7"/>
    <w:rsid w:val="407304A3"/>
    <w:rsid w:val="4515E0DC"/>
    <w:rsid w:val="4600BB25"/>
    <w:rsid w:val="46E24627"/>
    <w:rsid w:val="48826CA6"/>
    <w:rsid w:val="4A027A5C"/>
    <w:rsid w:val="4C78E553"/>
    <w:rsid w:val="4D20F2C1"/>
    <w:rsid w:val="4EF1AE2A"/>
    <w:rsid w:val="52BD8735"/>
    <w:rsid w:val="52C615D0"/>
    <w:rsid w:val="52FF9364"/>
    <w:rsid w:val="579986F3"/>
    <w:rsid w:val="57D30487"/>
    <w:rsid w:val="5BA333B0"/>
    <w:rsid w:val="5EDAD472"/>
    <w:rsid w:val="5F0B695C"/>
    <w:rsid w:val="5FE26C8A"/>
    <w:rsid w:val="631A0D4C"/>
    <w:rsid w:val="63DEDA7F"/>
    <w:rsid w:val="6651AE0E"/>
    <w:rsid w:val="6984F8B2"/>
    <w:rsid w:val="69894ED0"/>
    <w:rsid w:val="6B2D0CB7"/>
    <w:rsid w:val="6E26D9C7"/>
    <w:rsid w:val="6FFC27BC"/>
    <w:rsid w:val="70007DDA"/>
    <w:rsid w:val="72FA4AEA"/>
    <w:rsid w:val="7568C85B"/>
    <w:rsid w:val="7B3ED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22D8"/>
  <w15:chartTrackingRefBased/>
  <w15:docId w15:val="{E73D06E1-5B7C-4DB3-9304-007A8635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DF51AF"/>
    <w:pPr>
      <w:spacing w:after="0" w:line="240" w:lineRule="auto"/>
    </w:pPr>
  </w:style>
  <w:style w:type="character" w:styleId="CommentReference">
    <w:name w:val="annotation reference"/>
    <w:basedOn w:val="DefaultParagraphFont"/>
    <w:uiPriority w:val="99"/>
    <w:semiHidden/>
    <w:unhideWhenUsed/>
    <w:rsid w:val="00394B7A"/>
    <w:rPr>
      <w:sz w:val="16"/>
      <w:szCs w:val="16"/>
    </w:rPr>
  </w:style>
  <w:style w:type="paragraph" w:styleId="CommentText">
    <w:name w:val="annotation text"/>
    <w:basedOn w:val="Normal"/>
    <w:link w:val="CommentTextChar"/>
    <w:uiPriority w:val="99"/>
    <w:unhideWhenUsed/>
    <w:rsid w:val="00394B7A"/>
    <w:pPr>
      <w:spacing w:line="240" w:lineRule="auto"/>
    </w:pPr>
    <w:rPr>
      <w:rFonts w:ascii="Times New Roman" w:hAnsi="Times New Roman" w:cs="Times New Roman"/>
      <w:sz w:val="20"/>
      <w:szCs w:val="20"/>
      <w:lang w:val="sv-SE"/>
    </w:rPr>
  </w:style>
  <w:style w:type="character" w:customStyle="1" w:styleId="CommentTextChar">
    <w:name w:val="Comment Text Char"/>
    <w:basedOn w:val="DefaultParagraphFont"/>
    <w:link w:val="CommentText"/>
    <w:uiPriority w:val="99"/>
    <w:rsid w:val="00394B7A"/>
    <w:rPr>
      <w:rFonts w:ascii="Times New Roman" w:hAnsi="Times New Roman" w:cs="Times New Roman"/>
      <w:sz w:val="20"/>
      <w:szCs w:val="20"/>
      <w:lang w:val="sv-SE"/>
    </w:rPr>
  </w:style>
  <w:style w:type="paragraph" w:customStyle="1" w:styleId="EndNoteBibliographyTitle">
    <w:name w:val="EndNote Bibliography Title"/>
    <w:basedOn w:val="Normal"/>
    <w:link w:val="EndNoteBibliographyTitleChar"/>
    <w:rsid w:val="00184C9A"/>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184C9A"/>
    <w:rPr>
      <w:rFonts w:ascii="Times New Roman" w:hAnsi="Times New Roman" w:cs="Times New Roman"/>
      <w:noProof/>
    </w:rPr>
  </w:style>
  <w:style w:type="paragraph" w:customStyle="1" w:styleId="EndNoteBibliography">
    <w:name w:val="EndNote Bibliography"/>
    <w:basedOn w:val="Normal"/>
    <w:link w:val="EndNoteBibliographyChar"/>
    <w:rsid w:val="00184C9A"/>
    <w:pPr>
      <w:spacing w:line="36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184C9A"/>
    <w:rPr>
      <w:rFonts w:ascii="Times New Roman" w:hAnsi="Times New Roman" w:cs="Times New Roman"/>
      <w:noProof/>
    </w:rPr>
  </w:style>
  <w:style w:type="character" w:styleId="Hyperlink">
    <w:name w:val="Hyperlink"/>
    <w:basedOn w:val="DefaultParagraphFont"/>
    <w:uiPriority w:val="99"/>
    <w:unhideWhenUsed/>
    <w:rsid w:val="00184C9A"/>
    <w:rPr>
      <w:color w:val="0563C1" w:themeColor="hyperlink"/>
      <w:u w:val="single"/>
    </w:rPr>
  </w:style>
  <w:style w:type="character" w:styleId="UnresolvedMention">
    <w:name w:val="Unresolved Mention"/>
    <w:basedOn w:val="DefaultParagraphFont"/>
    <w:uiPriority w:val="99"/>
    <w:semiHidden/>
    <w:unhideWhenUsed/>
    <w:rsid w:val="00184C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i.org/10.5194/gmd-11-4241-2018"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5194/bg-6-375-200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chart" Target="charts/chart1.xm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a8253na\Work%20Folders\Documents\Siliceous%20extension\Msocr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73208156672724"/>
          <c:y val="3.7631489650492025E-2"/>
          <c:w val="0.83219748973685981"/>
          <c:h val="0.79944612030384565"/>
        </c:manualLayout>
      </c:layout>
      <c:scatterChart>
        <c:scatterStyle val="lineMarker"/>
        <c:varyColors val="0"/>
        <c:ser>
          <c:idx val="0"/>
          <c:order val="0"/>
          <c:spPr>
            <a:ln w="25400" cap="rnd">
              <a:noFill/>
              <a:round/>
            </a:ln>
            <a:effectLst/>
          </c:spPr>
          <c:marker>
            <c:symbol val="x"/>
            <c:size val="5"/>
            <c:spPr>
              <a:noFill/>
              <a:ln w="9525">
                <a:solidFill>
                  <a:schemeClr val="tx1"/>
                </a:solidFill>
              </a:ln>
              <a:effectLst/>
            </c:spPr>
          </c:marker>
          <c:trendline>
            <c:spPr>
              <a:ln w="19050" cap="rnd">
                <a:solidFill>
                  <a:schemeClr val="tx1"/>
                </a:solidFill>
                <a:prstDash val="solid"/>
              </a:ln>
              <a:effectLst/>
            </c:spPr>
            <c:trendlineType val="linear"/>
            <c:dispRSqr val="0"/>
            <c:dispEq val="0"/>
          </c:trendline>
          <c:xVal>
            <c:numRef>
              <c:f>Sheet1!$B$2:$B$51</c:f>
              <c:numCache>
                <c:formatCode>General</c:formatCode>
                <c:ptCount val="50"/>
                <c:pt idx="0">
                  <c:v>0.71276536432673299</c:v>
                </c:pt>
                <c:pt idx="1">
                  <c:v>0.70598299926210895</c:v>
                </c:pt>
                <c:pt idx="2">
                  <c:v>0.71138064781436805</c:v>
                </c:pt>
                <c:pt idx="3">
                  <c:v>0.69683023023875701</c:v>
                </c:pt>
                <c:pt idx="4">
                  <c:v>0.69798288608631398</c:v>
                </c:pt>
                <c:pt idx="5">
                  <c:v>0.69688556026158299</c:v>
                </c:pt>
                <c:pt idx="6">
                  <c:v>0.70043257672751902</c:v>
                </c:pt>
                <c:pt idx="7">
                  <c:v>0.68767008705297095</c:v>
                </c:pt>
                <c:pt idx="8">
                  <c:v>0.69401648566643104</c:v>
                </c:pt>
                <c:pt idx="9">
                  <c:v>0.70807554552433705</c:v>
                </c:pt>
                <c:pt idx="10">
                  <c:v>0.71433517938270796</c:v>
                </c:pt>
                <c:pt idx="11">
                  <c:v>0.68303848452826799</c:v>
                </c:pt>
                <c:pt idx="12">
                  <c:v>0.70580882356984997</c:v>
                </c:pt>
                <c:pt idx="13">
                  <c:v>0.69948617383994205</c:v>
                </c:pt>
                <c:pt idx="14">
                  <c:v>0.70369427139763296</c:v>
                </c:pt>
                <c:pt idx="15">
                  <c:v>0.67262699074784205</c:v>
                </c:pt>
                <c:pt idx="16">
                  <c:v>0.68879187238372597</c:v>
                </c:pt>
                <c:pt idx="17">
                  <c:v>0.67684441858337396</c:v>
                </c:pt>
                <c:pt idx="18">
                  <c:v>0.68993819715031901</c:v>
                </c:pt>
                <c:pt idx="19">
                  <c:v>0.70526784253113395</c:v>
                </c:pt>
                <c:pt idx="20">
                  <c:v>0.69422152146890104</c:v>
                </c:pt>
                <c:pt idx="21">
                  <c:v>0.69913629839217595</c:v>
                </c:pt>
                <c:pt idx="22">
                  <c:v>0.69729571083311703</c:v>
                </c:pt>
                <c:pt idx="23">
                  <c:v>0.67544826346688802</c:v>
                </c:pt>
                <c:pt idx="24">
                  <c:v>0.69056223738029998</c:v>
                </c:pt>
                <c:pt idx="25">
                  <c:v>0.69001343544795501</c:v>
                </c:pt>
                <c:pt idx="26">
                  <c:v>0.63187167702003499</c:v>
                </c:pt>
                <c:pt idx="27">
                  <c:v>0.65278531260577899</c:v>
                </c:pt>
                <c:pt idx="28">
                  <c:v>0.70614325847549397</c:v>
                </c:pt>
                <c:pt idx="29">
                  <c:v>0.71403604483527905</c:v>
                </c:pt>
                <c:pt idx="30">
                  <c:v>0.69307352000117395</c:v>
                </c:pt>
                <c:pt idx="31">
                  <c:v>0.68278394027337996</c:v>
                </c:pt>
                <c:pt idx="32">
                  <c:v>0.64467738609520098</c:v>
                </c:pt>
                <c:pt idx="33">
                  <c:v>0.70456430620737798</c:v>
                </c:pt>
                <c:pt idx="34">
                  <c:v>0.70530148368285295</c:v>
                </c:pt>
                <c:pt idx="35">
                  <c:v>0.65162079164631503</c:v>
                </c:pt>
                <c:pt idx="36">
                  <c:v>0.68723330319123599</c:v>
                </c:pt>
                <c:pt idx="37">
                  <c:v>0.70784132670969202</c:v>
                </c:pt>
                <c:pt idx="38">
                  <c:v>0.66727977217447199</c:v>
                </c:pt>
                <c:pt idx="39">
                  <c:v>0.65482947996747298</c:v>
                </c:pt>
                <c:pt idx="40">
                  <c:v>0.67045862946965695</c:v>
                </c:pt>
                <c:pt idx="41">
                  <c:v>0.65451253493949901</c:v>
                </c:pt>
                <c:pt idx="42">
                  <c:v>0.69341420496363804</c:v>
                </c:pt>
                <c:pt idx="43">
                  <c:v>0.70889993969675702</c:v>
                </c:pt>
                <c:pt idx="44">
                  <c:v>0.65324820949031204</c:v>
                </c:pt>
                <c:pt idx="45">
                  <c:v>0.70051549442364602</c:v>
                </c:pt>
                <c:pt idx="46">
                  <c:v>0.68808304796478303</c:v>
                </c:pt>
                <c:pt idx="47">
                  <c:v>0.68485843136338098</c:v>
                </c:pt>
                <c:pt idx="48">
                  <c:v>0.68374726980199296</c:v>
                </c:pt>
                <c:pt idx="49">
                  <c:v>0.69841965489819602</c:v>
                </c:pt>
              </c:numCache>
            </c:numRef>
          </c:xVal>
          <c:yVal>
            <c:numRef>
              <c:f>Sheet1!$D$2:$D$51</c:f>
              <c:numCache>
                <c:formatCode>General</c:formatCode>
                <c:ptCount val="50"/>
                <c:pt idx="0">
                  <c:v>0.60527809623788698</c:v>
                </c:pt>
                <c:pt idx="1">
                  <c:v>0.60426064616604203</c:v>
                </c:pt>
                <c:pt idx="2">
                  <c:v>0.59479146189123899</c:v>
                </c:pt>
                <c:pt idx="3">
                  <c:v>0.59727161301403398</c:v>
                </c:pt>
                <c:pt idx="4">
                  <c:v>0.61688677493197697</c:v>
                </c:pt>
                <c:pt idx="5">
                  <c:v>0.60758229637065098</c:v>
                </c:pt>
                <c:pt idx="6">
                  <c:v>0.60754436879156304</c:v>
                </c:pt>
                <c:pt idx="7">
                  <c:v>0.59999606598147504</c:v>
                </c:pt>
                <c:pt idx="8">
                  <c:v>0.61627746321436705</c:v>
                </c:pt>
                <c:pt idx="9">
                  <c:v>0.60698831134396802</c:v>
                </c:pt>
                <c:pt idx="10">
                  <c:v>0.55911315977557596</c:v>
                </c:pt>
                <c:pt idx="11">
                  <c:v>0.61155916954117495</c:v>
                </c:pt>
                <c:pt idx="12">
                  <c:v>0.565036171828731</c:v>
                </c:pt>
                <c:pt idx="13">
                  <c:v>0.56851698953029295</c:v>
                </c:pt>
                <c:pt idx="14">
                  <c:v>0.584776860040224</c:v>
                </c:pt>
                <c:pt idx="15">
                  <c:v>0.59413932763491395</c:v>
                </c:pt>
                <c:pt idx="16">
                  <c:v>0.57659515135310002</c:v>
                </c:pt>
                <c:pt idx="17">
                  <c:v>0.58950910837288295</c:v>
                </c:pt>
                <c:pt idx="18">
                  <c:v>0.57722223182614796</c:v>
                </c:pt>
                <c:pt idx="19">
                  <c:v>0.55941747038044798</c:v>
                </c:pt>
                <c:pt idx="20">
                  <c:v>0.57961629639670198</c:v>
                </c:pt>
                <c:pt idx="21">
                  <c:v>0.56282535925035304</c:v>
                </c:pt>
                <c:pt idx="22">
                  <c:v>0.55790366812914005</c:v>
                </c:pt>
                <c:pt idx="23">
                  <c:v>0.57848295683870699</c:v>
                </c:pt>
                <c:pt idx="24">
                  <c:v>0.56628941753714501</c:v>
                </c:pt>
                <c:pt idx="25">
                  <c:v>0.55488742706087302</c:v>
                </c:pt>
                <c:pt idx="26">
                  <c:v>0.62770718282304305</c:v>
                </c:pt>
                <c:pt idx="27">
                  <c:v>0.61589703595136502</c:v>
                </c:pt>
                <c:pt idx="28">
                  <c:v>0.53676272266805203</c:v>
                </c:pt>
                <c:pt idx="29">
                  <c:v>0.55516804897477601</c:v>
                </c:pt>
                <c:pt idx="30">
                  <c:v>0.59818761052383296</c:v>
                </c:pt>
                <c:pt idx="31">
                  <c:v>0.557503861068536</c:v>
                </c:pt>
                <c:pt idx="32">
                  <c:v>0.61531905232413397</c:v>
                </c:pt>
                <c:pt idx="33">
                  <c:v>0.59087083175027399</c:v>
                </c:pt>
                <c:pt idx="34">
                  <c:v>0.53432979842925499</c:v>
                </c:pt>
                <c:pt idx="35">
                  <c:v>0.60118928680973505</c:v>
                </c:pt>
                <c:pt idx="36">
                  <c:v>0.54070445409374901</c:v>
                </c:pt>
                <c:pt idx="37">
                  <c:v>0.570074821715154</c:v>
                </c:pt>
                <c:pt idx="38">
                  <c:v>0.56700885512851196</c:v>
                </c:pt>
                <c:pt idx="39">
                  <c:v>0.57869967252280596</c:v>
                </c:pt>
                <c:pt idx="40">
                  <c:v>0.57484721930117699</c:v>
                </c:pt>
                <c:pt idx="41">
                  <c:v>0.57169407784368398</c:v>
                </c:pt>
                <c:pt idx="42">
                  <c:v>0.576068290817767</c:v>
                </c:pt>
                <c:pt idx="43">
                  <c:v>0.50640070920441105</c:v>
                </c:pt>
                <c:pt idx="44">
                  <c:v>0.56071547736475802</c:v>
                </c:pt>
                <c:pt idx="45">
                  <c:v>0.54292868363281099</c:v>
                </c:pt>
                <c:pt idx="46">
                  <c:v>0.54165386113326197</c:v>
                </c:pt>
                <c:pt idx="47">
                  <c:v>0.54300834727082703</c:v>
                </c:pt>
                <c:pt idx="48">
                  <c:v>0.52452581416528898</c:v>
                </c:pt>
                <c:pt idx="49">
                  <c:v>0.51492705176392894</c:v>
                </c:pt>
              </c:numCache>
            </c:numRef>
          </c:yVal>
          <c:smooth val="0"/>
          <c:extLst>
            <c:ext xmlns:c16="http://schemas.microsoft.com/office/drawing/2014/chart" uri="{C3380CC4-5D6E-409C-BE32-E72D297353CC}">
              <c16:uniqueId val="{00000001-082D-455B-BB4A-2F3E4F620529}"/>
            </c:ext>
          </c:extLst>
        </c:ser>
        <c:dLbls>
          <c:showLegendKey val="0"/>
          <c:showVal val="0"/>
          <c:showCatName val="0"/>
          <c:showSerName val="0"/>
          <c:showPercent val="0"/>
          <c:showBubbleSize val="0"/>
        </c:dLbls>
        <c:axId val="45369472"/>
        <c:axId val="45347840"/>
      </c:scatterChart>
      <c:valAx>
        <c:axId val="45369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a:latin typeface="Times New Roman" panose="02020603050405020304" pitchFamily="18" charset="0"/>
                    <a:cs typeface="Times New Roman" panose="02020603050405020304" pitchFamily="18" charset="0"/>
                  </a:rPr>
                  <a:t>Phosphate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5347840"/>
        <c:crosses val="autoZero"/>
        <c:crossBetween val="midCat"/>
      </c:valAx>
      <c:valAx>
        <c:axId val="45347840"/>
        <c:scaling>
          <c:orientation val="minMax"/>
          <c:min val="0.5"/>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sz="1200">
                    <a:latin typeface="Times New Roman" panose="02020603050405020304" pitchFamily="18" charset="0"/>
                    <a:cs typeface="Times New Roman" panose="02020603050405020304" pitchFamily="18" charset="0"/>
                  </a:rPr>
                  <a:t>Oxygen</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5369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E35F4-A803-4589-ABD5-29A3E058D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8</Pages>
  <Words>4042</Words>
  <Characters>23045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 Monteiro</dc:creator>
  <cp:keywords/>
  <dc:description/>
  <cp:lastModifiedBy>Aaron Naidoo-Bagwell</cp:lastModifiedBy>
  <cp:revision>29</cp:revision>
  <dcterms:created xsi:type="dcterms:W3CDTF">2022-07-02T09:56:00Z</dcterms:created>
  <dcterms:modified xsi:type="dcterms:W3CDTF">2022-11-09T10:09:00Z</dcterms:modified>
</cp:coreProperties>
</file>